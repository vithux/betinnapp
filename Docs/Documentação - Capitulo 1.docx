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4FF87" w14:textId="77777777" w:rsidR="00B442C1" w:rsidRDefault="00097BEE">
      <w:pPr>
        <w:pBdr>
          <w:top w:val="nil"/>
          <w:left w:val="nil"/>
          <w:bottom w:val="nil"/>
          <w:right w:val="nil"/>
          <w:between w:val="nil"/>
        </w:pBdr>
        <w:jc w:val="center"/>
        <w:rPr>
          <w:b/>
          <w:color w:val="000000"/>
        </w:rPr>
      </w:pPr>
      <w:r>
        <w:rPr>
          <w:b/>
          <w:color w:val="000000"/>
        </w:rPr>
        <w:t xml:space="preserve"> CENTRO UNIVERSITÁRIO UNIMETROCAMP WYDEN</w:t>
      </w:r>
      <w:r>
        <w:rPr>
          <w:b/>
          <w:color w:val="000000"/>
        </w:rPr>
        <w:br/>
      </w:r>
      <w:r>
        <w:rPr>
          <w:noProof/>
        </w:rPr>
        <mc:AlternateContent>
          <mc:Choice Requires="wps">
            <w:drawing>
              <wp:anchor distT="0" distB="0" distL="114300" distR="114300" simplePos="0" relativeHeight="251658240" behindDoc="0" locked="0" layoutInCell="1" hidden="0" allowOverlap="1" wp14:anchorId="4A71E123" wp14:editId="0DD6C7B2">
                <wp:simplePos x="0" y="0"/>
                <wp:positionH relativeFrom="column">
                  <wp:posOffset>2959100</wp:posOffset>
                </wp:positionH>
                <wp:positionV relativeFrom="paragraph">
                  <wp:posOffset>-457199</wp:posOffset>
                </wp:positionV>
                <wp:extent cx="25400" cy="91440"/>
                <wp:effectExtent l="0" t="0" r="0" b="0"/>
                <wp:wrapNone/>
                <wp:docPr id="1" name="Conector de Seta Reta 1"/>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FFFFFF"/>
                          </a:solidFill>
                          <a:prstDash val="solid"/>
                          <a:round/>
                          <a:headEnd type="triangle" w="med" len="med"/>
                          <a:tailEnd type="triangle" w="med" len="med"/>
                        </a:ln>
                      </wps:spPr>
                      <wps:bodyPr/>
                    </wps:wsp>
                  </a:graphicData>
                </a:graphic>
              </wp:anchor>
            </w:drawing>
          </mc:Choice>
          <mc:Fallback>
            <w:pict>
              <v:shapetype w14:anchorId="34F40B85" id="_x0000_t32" coordsize="21600,21600" o:spt="32" o:oned="t" path="m,l21600,21600e" filled="f">
                <v:path arrowok="t" fillok="f" o:connecttype="none"/>
                <o:lock v:ext="edit" shapetype="t"/>
              </v:shapetype>
              <v:shape id="Conector de Seta Reta 1" o:spid="_x0000_s1026" type="#_x0000_t32" style="position:absolute;margin-left:233pt;margin-top:-36pt;width:2pt;height:7.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" strokecolor="white">
                <v:stroke startarrow="block" endarrow="block"/>
              </v:shape>
            </w:pict>
          </mc:Fallback>
        </mc:AlternateContent>
      </w:r>
    </w:p>
    <w:p w14:paraId="267BC393" w14:textId="77777777" w:rsidR="00B442C1" w:rsidRDefault="00097BEE">
      <w:pPr>
        <w:widowControl w:val="0"/>
        <w:spacing w:after="0"/>
        <w:jc w:val="right"/>
        <w:rPr>
          <w:color w:val="000000"/>
        </w:rPr>
      </w:pPr>
      <w:r>
        <w:t xml:space="preserve">Matheus </w:t>
      </w:r>
      <w:r>
        <w:rPr>
          <w:b/>
        </w:rPr>
        <w:t>ROGGE</w:t>
      </w:r>
      <w:r>
        <w:rPr>
          <w:b/>
          <w:color w:val="000000"/>
        </w:rPr>
        <w:br/>
      </w:r>
      <w:r>
        <w:t xml:space="preserve">Rafael </w:t>
      </w:r>
      <w:r>
        <w:rPr>
          <w:b/>
        </w:rPr>
        <w:t>CINEIS</w:t>
      </w:r>
      <w:r>
        <w:rPr>
          <w:b/>
          <w:color w:val="000000"/>
        </w:rPr>
        <w:br/>
      </w:r>
      <w:r>
        <w:t>Vitor</w:t>
      </w:r>
      <w:r w:rsidR="00E93F7E">
        <w:t xml:space="preserve"> </w:t>
      </w:r>
      <w:r>
        <w:rPr>
          <w:b/>
        </w:rPr>
        <w:t>AUGUSTO</w:t>
      </w:r>
      <w:r>
        <w:rPr>
          <w:b/>
          <w:color w:val="000000"/>
        </w:rPr>
        <w:br/>
      </w:r>
      <w:r>
        <w:t xml:space="preserve">Vitor </w:t>
      </w:r>
      <w:r>
        <w:rPr>
          <w:b/>
        </w:rPr>
        <w:t>MARQUES</w:t>
      </w:r>
      <w:r>
        <w:rPr>
          <w:b/>
          <w:color w:val="000000"/>
        </w:rPr>
        <w:br/>
      </w:r>
    </w:p>
    <w:p w14:paraId="750A9698" w14:textId="77777777" w:rsidR="001370DC" w:rsidRDefault="001370DC">
      <w:pPr>
        <w:widowControl w:val="0"/>
        <w:spacing w:after="0"/>
        <w:jc w:val="right"/>
        <w:rPr>
          <w:color w:val="000000"/>
        </w:rPr>
      </w:pPr>
    </w:p>
    <w:p w14:paraId="32404E44" w14:textId="77777777" w:rsidR="001370DC" w:rsidRDefault="001370DC">
      <w:pPr>
        <w:widowControl w:val="0"/>
        <w:spacing w:after="0"/>
        <w:jc w:val="right"/>
        <w:rPr>
          <w:color w:val="000000"/>
        </w:rPr>
      </w:pPr>
    </w:p>
    <w:p w14:paraId="680742B8" w14:textId="6DF8FAB1" w:rsidR="001370DC" w:rsidRDefault="001370DC">
      <w:pPr>
        <w:widowControl w:val="0"/>
        <w:spacing w:after="0"/>
        <w:jc w:val="right"/>
        <w:rPr>
          <w:ins w:id="0" w:author="Rafael Cineis" w:date="2019-03-27T22:11:00Z"/>
          <w:color w:val="000000"/>
        </w:rPr>
      </w:pPr>
    </w:p>
    <w:p w14:paraId="03B64E64" w14:textId="03EA1000" w:rsidR="00B74565" w:rsidRDefault="00B74565">
      <w:pPr>
        <w:widowControl w:val="0"/>
        <w:spacing w:after="0"/>
        <w:jc w:val="right"/>
        <w:rPr>
          <w:ins w:id="1" w:author="Rafael Cineis" w:date="2019-03-27T22:11:00Z"/>
          <w:color w:val="000000"/>
        </w:rPr>
      </w:pPr>
    </w:p>
    <w:p w14:paraId="45746FEB" w14:textId="77777777" w:rsidR="00B74565" w:rsidRDefault="00B74565">
      <w:pPr>
        <w:widowControl w:val="0"/>
        <w:spacing w:after="0"/>
        <w:jc w:val="right"/>
        <w:rPr>
          <w:color w:val="000000"/>
        </w:rPr>
      </w:pPr>
    </w:p>
    <w:p w14:paraId="799779A3" w14:textId="77777777" w:rsidR="001370DC" w:rsidRDefault="001370DC">
      <w:pPr>
        <w:widowControl w:val="0"/>
        <w:spacing w:after="0"/>
        <w:jc w:val="right"/>
        <w:rPr>
          <w:color w:val="000000"/>
        </w:rPr>
      </w:pPr>
    </w:p>
    <w:p w14:paraId="43225887" w14:textId="77777777" w:rsidR="001370DC" w:rsidRDefault="001370DC">
      <w:pPr>
        <w:widowControl w:val="0"/>
        <w:spacing w:after="0"/>
        <w:jc w:val="right"/>
        <w:rPr>
          <w:color w:val="000000"/>
        </w:rPr>
      </w:pPr>
    </w:p>
    <w:p w14:paraId="17AB05B1" w14:textId="3EAA26E6" w:rsidR="00B442C1" w:rsidRDefault="00097BEE">
      <w:pPr>
        <w:widowControl w:val="0"/>
        <w:jc w:val="center"/>
        <w:rPr>
          <w:sz w:val="28"/>
          <w:szCs w:val="28"/>
        </w:rPr>
      </w:pPr>
      <w:del w:id="2" w:author="Rafael Cineis" w:date="2019-03-27T22:10:00Z">
        <w:r w:rsidDel="00B74565">
          <w:rPr>
            <w:sz w:val="28"/>
            <w:szCs w:val="28"/>
          </w:rPr>
          <w:delText>TÍTULO DO TRABALHO</w:delText>
        </w:r>
      </w:del>
      <w:ins w:id="3" w:author="Rafael Cineis" w:date="2019-03-27T22:10:00Z">
        <w:r w:rsidR="00B74565">
          <w:rPr>
            <w:sz w:val="28"/>
            <w:szCs w:val="28"/>
          </w:rPr>
          <w:t>SISTEMA DE EDUCAÇÂO FINANCEIRA FOCADO EM INVESTIMENTOS</w:t>
        </w:r>
      </w:ins>
      <w:del w:id="4" w:author="Rafael Cineis" w:date="2019-03-27T22:10:00Z">
        <w:r w:rsidDel="00B74565">
          <w:rPr>
            <w:sz w:val="28"/>
            <w:szCs w:val="28"/>
          </w:rPr>
          <w:delText>: SUBTÍTULO SE HOUVER</w:delText>
        </w:r>
        <w:r w:rsidDel="00B74565">
          <w:rPr>
            <w:sz w:val="28"/>
            <w:szCs w:val="28"/>
          </w:rPr>
          <w:br/>
        </w:r>
      </w:del>
      <w:r>
        <w:rPr>
          <w:sz w:val="28"/>
          <w:szCs w:val="28"/>
        </w:rPr>
        <w:br/>
      </w:r>
      <w:del w:id="5" w:author="Rafael Cineis" w:date="2019-03-27T22:10:00Z">
        <w:r w:rsidDel="00B74565">
          <w:rPr>
            <w:sz w:val="28"/>
            <w:szCs w:val="28"/>
          </w:rPr>
          <w:br/>
        </w:r>
        <w:r w:rsidDel="00B74565">
          <w:rPr>
            <w:color w:val="548DD4"/>
            <w:sz w:val="20"/>
            <w:szCs w:val="20"/>
          </w:rPr>
          <w:delText xml:space="preserve">[O titulo deve refletir a essência de seu projeto e não o nome do produto. </w:delText>
        </w:r>
        <w:r w:rsidDel="00B74565">
          <w:rPr>
            <w:color w:val="548DD4"/>
            <w:sz w:val="20"/>
            <w:szCs w:val="20"/>
          </w:rPr>
          <w:br/>
          <w:delText>Exemplo: “Processador de texto para uso genérico em plataforma Windows” ao invés de usar “Word” ]</w:delText>
        </w:r>
      </w:del>
    </w:p>
    <w:p w14:paraId="17061831" w14:textId="77777777" w:rsidR="00C3248A" w:rsidRDefault="00C3248A">
      <w:pPr>
        <w:pStyle w:val="Ttulo"/>
        <w:widowControl w:val="0"/>
        <w:spacing w:line="240" w:lineRule="auto"/>
        <w:ind w:firstLine="0"/>
      </w:pPr>
    </w:p>
    <w:p w14:paraId="5FDACED0" w14:textId="77777777" w:rsidR="00C3248A" w:rsidRDefault="00C3248A">
      <w:pPr>
        <w:pStyle w:val="Ttulo"/>
        <w:widowControl w:val="0"/>
        <w:spacing w:line="240" w:lineRule="auto"/>
        <w:ind w:firstLine="0"/>
      </w:pPr>
    </w:p>
    <w:p w14:paraId="683CF88C" w14:textId="77777777" w:rsidR="00C3248A" w:rsidRDefault="00C3248A">
      <w:pPr>
        <w:pStyle w:val="Ttulo"/>
        <w:widowControl w:val="0"/>
        <w:spacing w:line="240" w:lineRule="auto"/>
        <w:ind w:firstLine="0"/>
      </w:pPr>
    </w:p>
    <w:p w14:paraId="0617FDC9" w14:textId="77777777" w:rsidR="00C3248A" w:rsidRDefault="00C3248A">
      <w:pPr>
        <w:pStyle w:val="Ttulo"/>
        <w:widowControl w:val="0"/>
        <w:spacing w:line="240" w:lineRule="auto"/>
        <w:ind w:firstLine="0"/>
      </w:pPr>
    </w:p>
    <w:p w14:paraId="616FC336" w14:textId="77777777" w:rsidR="00C3248A" w:rsidRDefault="00C3248A">
      <w:pPr>
        <w:pStyle w:val="Ttulo"/>
        <w:widowControl w:val="0"/>
        <w:spacing w:line="240" w:lineRule="auto"/>
        <w:ind w:firstLine="0"/>
      </w:pPr>
    </w:p>
    <w:p w14:paraId="17A0DB7E" w14:textId="77777777" w:rsidR="00C3248A" w:rsidRDefault="00C3248A">
      <w:pPr>
        <w:pStyle w:val="Ttulo"/>
        <w:widowControl w:val="0"/>
        <w:spacing w:line="240" w:lineRule="auto"/>
        <w:ind w:firstLine="0"/>
      </w:pPr>
    </w:p>
    <w:p w14:paraId="11112155" w14:textId="77777777" w:rsidR="00C3248A" w:rsidRDefault="00C3248A">
      <w:pPr>
        <w:pStyle w:val="Ttulo"/>
        <w:widowControl w:val="0"/>
        <w:spacing w:line="240" w:lineRule="auto"/>
        <w:ind w:firstLine="0"/>
      </w:pPr>
    </w:p>
    <w:p w14:paraId="593861F7" w14:textId="77777777" w:rsidR="00C3248A" w:rsidRDefault="00C3248A">
      <w:pPr>
        <w:pStyle w:val="Ttulo"/>
        <w:widowControl w:val="0"/>
        <w:spacing w:line="240" w:lineRule="auto"/>
        <w:ind w:firstLine="0"/>
      </w:pPr>
    </w:p>
    <w:p w14:paraId="63132163" w14:textId="77777777" w:rsidR="00C3248A" w:rsidRDefault="00C3248A">
      <w:pPr>
        <w:pStyle w:val="Ttulo"/>
        <w:widowControl w:val="0"/>
        <w:spacing w:line="240" w:lineRule="auto"/>
        <w:ind w:firstLine="0"/>
      </w:pPr>
    </w:p>
    <w:p w14:paraId="6FF4B8F1" w14:textId="77777777" w:rsidR="00C3248A" w:rsidRDefault="00C3248A">
      <w:pPr>
        <w:pStyle w:val="Ttulo"/>
        <w:widowControl w:val="0"/>
        <w:spacing w:line="240" w:lineRule="auto"/>
        <w:ind w:firstLine="0"/>
      </w:pPr>
    </w:p>
    <w:p w14:paraId="1A67D78F" w14:textId="77777777" w:rsidR="00C3248A" w:rsidRDefault="00C3248A">
      <w:pPr>
        <w:pStyle w:val="Ttulo"/>
        <w:widowControl w:val="0"/>
        <w:spacing w:line="240" w:lineRule="auto"/>
        <w:ind w:firstLine="0"/>
      </w:pPr>
    </w:p>
    <w:p w14:paraId="1CC552E8" w14:textId="77777777" w:rsidR="00C3248A" w:rsidRDefault="00C3248A">
      <w:pPr>
        <w:pStyle w:val="Ttulo"/>
        <w:widowControl w:val="0"/>
        <w:spacing w:line="240" w:lineRule="auto"/>
        <w:ind w:firstLine="0"/>
      </w:pPr>
    </w:p>
    <w:p w14:paraId="590A4C78" w14:textId="77777777" w:rsidR="00C3248A" w:rsidRDefault="00C3248A">
      <w:pPr>
        <w:pStyle w:val="Ttulo"/>
        <w:widowControl w:val="0"/>
        <w:spacing w:line="240" w:lineRule="auto"/>
        <w:ind w:firstLine="0"/>
      </w:pPr>
    </w:p>
    <w:p w14:paraId="7B248EA7" w14:textId="77777777" w:rsidR="00C3248A" w:rsidRDefault="00C3248A">
      <w:pPr>
        <w:pStyle w:val="Ttulo"/>
        <w:widowControl w:val="0"/>
        <w:spacing w:line="240" w:lineRule="auto"/>
        <w:ind w:firstLine="0"/>
      </w:pPr>
    </w:p>
    <w:p w14:paraId="44818E8F" w14:textId="77777777" w:rsidR="00C3248A" w:rsidRDefault="00C3248A">
      <w:pPr>
        <w:pStyle w:val="Ttulo"/>
        <w:widowControl w:val="0"/>
        <w:spacing w:line="240" w:lineRule="auto"/>
        <w:ind w:firstLine="0"/>
      </w:pPr>
    </w:p>
    <w:p w14:paraId="3946E163" w14:textId="43DB3517" w:rsidR="00B74565" w:rsidRDefault="00097BEE" w:rsidP="001370DC">
      <w:pPr>
        <w:pStyle w:val="Ttulo"/>
        <w:widowControl w:val="0"/>
        <w:spacing w:line="240" w:lineRule="auto"/>
        <w:ind w:firstLine="0"/>
        <w:rPr>
          <w:ins w:id="6" w:author="Rafael Cineis" w:date="2019-03-27T22:10:00Z"/>
        </w:rPr>
      </w:pPr>
      <w:r>
        <w:t>CAMPINAS</w:t>
      </w:r>
      <w:r>
        <w:br/>
        <w:t>2019</w:t>
      </w:r>
    </w:p>
    <w:p w14:paraId="4B908D7E" w14:textId="77777777" w:rsidR="00B74565" w:rsidRDefault="00B74565">
      <w:pPr>
        <w:rPr>
          <w:ins w:id="7" w:author="Rafael Cineis" w:date="2019-03-27T22:10:00Z"/>
          <w:b/>
        </w:rPr>
      </w:pPr>
      <w:ins w:id="8" w:author="Rafael Cineis" w:date="2019-03-27T22:10:00Z">
        <w:r>
          <w:br w:type="page"/>
        </w:r>
      </w:ins>
    </w:p>
    <w:p w14:paraId="2B06EDBD" w14:textId="77777777" w:rsidR="00B442C1" w:rsidRDefault="00B442C1" w:rsidP="001370DC">
      <w:pPr>
        <w:pStyle w:val="Ttulo"/>
        <w:widowControl w:val="0"/>
        <w:spacing w:line="240" w:lineRule="auto"/>
        <w:ind w:firstLine="0"/>
        <w:sectPr w:rsidR="00B442C1">
          <w:headerReference w:type="default" r:id="rId7"/>
          <w:footerReference w:type="default" r:id="rId8"/>
          <w:headerReference w:type="first" r:id="rId9"/>
          <w:pgSz w:w="11907" w:h="16840"/>
          <w:pgMar w:top="1701" w:right="1134" w:bottom="1134" w:left="1701" w:header="1134" w:footer="0" w:gutter="0"/>
          <w:pgNumType w:start="1"/>
          <w:cols w:space="720"/>
          <w:titlePg/>
        </w:sectPr>
      </w:pPr>
    </w:p>
    <w:p w14:paraId="6F4159D8" w14:textId="77777777" w:rsidR="00B442C1" w:rsidRDefault="00097BEE">
      <w:pPr>
        <w:widowControl w:val="0"/>
        <w:spacing w:before="280" w:after="280"/>
        <w:jc w:val="center"/>
        <w:rPr>
          <w:b/>
          <w:color w:val="FF0000"/>
        </w:rPr>
      </w:pPr>
      <w:r>
        <w:lastRenderedPageBreak/>
        <w:t>Matheus ROGGE</w:t>
      </w:r>
      <w:r>
        <w:rPr>
          <w:color w:val="000000"/>
        </w:rPr>
        <w:br/>
      </w:r>
      <w:r>
        <w:t>Rafael CINEIS</w:t>
      </w:r>
      <w:r>
        <w:rPr>
          <w:color w:val="000000"/>
        </w:rPr>
        <w:br/>
      </w:r>
      <w:r>
        <w:t>Vitor AUGUSTO</w:t>
      </w:r>
      <w:r>
        <w:rPr>
          <w:color w:val="000000"/>
        </w:rPr>
        <w:br/>
      </w:r>
      <w:r>
        <w:t>Vitor MARQUES</w:t>
      </w:r>
      <w:r>
        <w:rPr>
          <w:color w:val="000000"/>
        </w:rPr>
        <w:br/>
      </w:r>
    </w:p>
    <w:p w14:paraId="3920AD3A" w14:textId="77777777" w:rsidR="001370DC" w:rsidRDefault="001370DC">
      <w:pPr>
        <w:widowControl w:val="0"/>
        <w:spacing w:before="280" w:after="280"/>
        <w:jc w:val="center"/>
        <w:rPr>
          <w:b/>
          <w:color w:val="FF0000"/>
        </w:rPr>
      </w:pPr>
    </w:p>
    <w:p w14:paraId="35A26A5B" w14:textId="77777777" w:rsidR="001370DC" w:rsidRDefault="001370DC">
      <w:pPr>
        <w:widowControl w:val="0"/>
        <w:spacing w:before="280" w:after="280"/>
        <w:jc w:val="center"/>
        <w:rPr>
          <w:b/>
          <w:color w:val="FF0000"/>
        </w:rPr>
      </w:pPr>
    </w:p>
    <w:p w14:paraId="32D6E832" w14:textId="77777777" w:rsidR="001370DC" w:rsidRDefault="001370DC">
      <w:pPr>
        <w:widowControl w:val="0"/>
        <w:spacing w:before="280" w:after="280"/>
        <w:jc w:val="center"/>
        <w:rPr>
          <w:b/>
          <w:color w:val="FF0000"/>
        </w:rPr>
      </w:pPr>
    </w:p>
    <w:p w14:paraId="79969669" w14:textId="77777777" w:rsidR="001370DC" w:rsidRDefault="001370DC">
      <w:pPr>
        <w:widowControl w:val="0"/>
        <w:spacing w:before="280" w:after="280"/>
        <w:jc w:val="center"/>
        <w:rPr>
          <w:b/>
          <w:color w:val="FF0000"/>
        </w:rPr>
      </w:pPr>
    </w:p>
    <w:p w14:paraId="21152897" w14:textId="69D2D580" w:rsidR="00B442C1" w:rsidRDefault="00B74565">
      <w:pPr>
        <w:pStyle w:val="Ttulo"/>
        <w:widowControl w:val="0"/>
        <w:ind w:firstLine="0"/>
        <w:rPr>
          <w:ins w:id="9" w:author="Rafael Cineis" w:date="2019-03-27T22:11:00Z"/>
          <w:sz w:val="28"/>
          <w:szCs w:val="28"/>
        </w:rPr>
      </w:pPr>
      <w:ins w:id="10" w:author="Rafael Cineis" w:date="2019-03-27T22:11:00Z">
        <w:r w:rsidRPr="00B74565">
          <w:rPr>
            <w:sz w:val="28"/>
            <w:szCs w:val="28"/>
          </w:rPr>
          <w:t>SISTEMA DE EDUCAÇÂO FINANCEIRA FOCADO EM INVESTIMENTOS</w:t>
        </w:r>
      </w:ins>
      <w:del w:id="11" w:author="Rafael Cineis" w:date="2019-03-27T22:11:00Z">
        <w:r w:rsidR="00097BEE" w:rsidDel="00B74565">
          <w:rPr>
            <w:sz w:val="28"/>
            <w:szCs w:val="28"/>
          </w:rPr>
          <w:delText>TÍTULO DO TRABALHO: SUBTÍTULO SE HOUVER</w:delText>
        </w:r>
        <w:r w:rsidR="00097BEE" w:rsidDel="00B74565">
          <w:rPr>
            <w:sz w:val="28"/>
            <w:szCs w:val="28"/>
          </w:rPr>
          <w:br/>
        </w:r>
      </w:del>
    </w:p>
    <w:p w14:paraId="58556FC8" w14:textId="77777777" w:rsidR="00B74565" w:rsidRPr="00B74565" w:rsidRDefault="00B74565" w:rsidP="00B74565">
      <w:pPr>
        <w:rPr>
          <w:rPrChange w:id="12" w:author="Rafael Cineis" w:date="2019-03-27T22:11:00Z">
            <w:rPr>
              <w:color w:val="000000"/>
              <w:sz w:val="28"/>
              <w:szCs w:val="28"/>
            </w:rPr>
          </w:rPrChange>
        </w:rPr>
        <w:pPrChange w:id="13" w:author="Rafael Cineis" w:date="2019-03-27T22:11:00Z">
          <w:pPr>
            <w:pStyle w:val="Ttulo"/>
            <w:widowControl w:val="0"/>
            <w:ind w:firstLine="0"/>
          </w:pPr>
        </w:pPrChange>
      </w:pPr>
    </w:p>
    <w:p w14:paraId="43C2F8CE" w14:textId="141BFFF0" w:rsidR="001370DC" w:rsidDel="00B74565" w:rsidRDefault="001370DC" w:rsidP="001370DC">
      <w:pPr>
        <w:rPr>
          <w:del w:id="14" w:author="Rafael Cineis" w:date="2019-03-27T22:11:00Z"/>
        </w:rPr>
      </w:pPr>
    </w:p>
    <w:p w14:paraId="29CFC969" w14:textId="113643C7" w:rsidR="001370DC" w:rsidRPr="001370DC" w:rsidDel="00B74565" w:rsidRDefault="001370DC" w:rsidP="001370DC">
      <w:pPr>
        <w:rPr>
          <w:del w:id="15" w:author="Rafael Cineis" w:date="2019-03-27T22:11:00Z"/>
        </w:rPr>
      </w:pPr>
    </w:p>
    <w:p w14:paraId="236E7B11" w14:textId="77777777" w:rsidR="00B442C1" w:rsidRDefault="00097BEE">
      <w:pPr>
        <w:widowControl w:val="0"/>
        <w:spacing w:after="0"/>
        <w:ind w:left="3960"/>
      </w:pPr>
      <w:r>
        <w:t xml:space="preserve">Projeto de Conclusão de Curso, apresentado ao Centro Universitário </w:t>
      </w:r>
      <w:proofErr w:type="spellStart"/>
      <w:r>
        <w:t>Unimetrocamp</w:t>
      </w:r>
      <w:proofErr w:type="spellEnd"/>
      <w:r>
        <w:t xml:space="preserve"> </w:t>
      </w:r>
      <w:proofErr w:type="spellStart"/>
      <w:r>
        <w:t>Wyden</w:t>
      </w:r>
      <w:proofErr w:type="spellEnd"/>
      <w:r>
        <w:t>.</w:t>
      </w:r>
    </w:p>
    <w:p w14:paraId="6073FE4F" w14:textId="77777777" w:rsidR="001370DC" w:rsidRDefault="001370DC">
      <w:pPr>
        <w:widowControl w:val="0"/>
        <w:spacing w:after="0"/>
        <w:ind w:left="3960"/>
      </w:pPr>
    </w:p>
    <w:p w14:paraId="5CF0134F" w14:textId="77777777" w:rsidR="001370DC" w:rsidRDefault="001370DC">
      <w:pPr>
        <w:widowControl w:val="0"/>
        <w:spacing w:after="0"/>
        <w:ind w:left="3960"/>
      </w:pPr>
    </w:p>
    <w:p w14:paraId="0121AC26" w14:textId="77777777" w:rsidR="001370DC" w:rsidRDefault="001370DC">
      <w:pPr>
        <w:widowControl w:val="0"/>
        <w:spacing w:after="0"/>
        <w:ind w:left="3960"/>
      </w:pPr>
    </w:p>
    <w:p w14:paraId="03D5D73E" w14:textId="77777777" w:rsidR="001370DC" w:rsidRDefault="001370DC">
      <w:pPr>
        <w:widowControl w:val="0"/>
        <w:spacing w:after="0"/>
        <w:ind w:left="3960"/>
      </w:pPr>
    </w:p>
    <w:p w14:paraId="3DAF2A29" w14:textId="77777777" w:rsidR="00B442C1" w:rsidRDefault="00097BEE">
      <w:pPr>
        <w:widowControl w:val="0"/>
        <w:ind w:left="3960"/>
        <w:jc w:val="right"/>
      </w:pPr>
      <w:r>
        <w:t xml:space="preserve">Orientador: </w:t>
      </w:r>
      <w:proofErr w:type="spellStart"/>
      <w:r>
        <w:t>Prof.MSc</w:t>
      </w:r>
      <w:proofErr w:type="spellEnd"/>
      <w:r>
        <w:t xml:space="preserve"> João Ronaldo Del </w:t>
      </w:r>
      <w:proofErr w:type="spellStart"/>
      <w:r>
        <w:t>Ducca</w:t>
      </w:r>
      <w:proofErr w:type="spellEnd"/>
      <w:r>
        <w:t xml:space="preserve"> Cunha</w:t>
      </w:r>
    </w:p>
    <w:p w14:paraId="03F1348F" w14:textId="77777777" w:rsidR="001370DC" w:rsidRDefault="001370DC">
      <w:pPr>
        <w:widowControl w:val="0"/>
        <w:ind w:left="3960"/>
        <w:jc w:val="right"/>
      </w:pPr>
    </w:p>
    <w:p w14:paraId="5779F504" w14:textId="60AE3527" w:rsidR="001370DC" w:rsidDel="00B74565" w:rsidRDefault="001370DC" w:rsidP="001370DC">
      <w:pPr>
        <w:widowControl w:val="0"/>
        <w:ind w:left="3960"/>
        <w:rPr>
          <w:del w:id="16" w:author="Rafael Cineis" w:date="2019-03-27T22:11:00Z"/>
        </w:rPr>
      </w:pPr>
    </w:p>
    <w:p w14:paraId="163A0FC8" w14:textId="77777777" w:rsidR="00B74565" w:rsidRDefault="00B74565">
      <w:pPr>
        <w:widowControl w:val="0"/>
        <w:ind w:left="3960"/>
        <w:jc w:val="right"/>
        <w:rPr>
          <w:ins w:id="17" w:author="Rafael Cineis" w:date="2019-03-27T22:12:00Z"/>
        </w:rPr>
      </w:pPr>
    </w:p>
    <w:p w14:paraId="7CB97497" w14:textId="79321D0A" w:rsidR="001370DC" w:rsidRDefault="001370DC" w:rsidP="001370DC">
      <w:pPr>
        <w:widowControl w:val="0"/>
        <w:ind w:left="3960"/>
        <w:rPr>
          <w:ins w:id="18" w:author="Rafael Cineis" w:date="2019-03-27T22:12:00Z"/>
        </w:rPr>
      </w:pPr>
    </w:p>
    <w:p w14:paraId="1290FB0D" w14:textId="77777777" w:rsidR="00B74565" w:rsidRDefault="00B74565" w:rsidP="001370DC">
      <w:pPr>
        <w:widowControl w:val="0"/>
        <w:ind w:left="3960"/>
        <w:rPr>
          <w:ins w:id="19" w:author="Rafael Cineis" w:date="2019-03-27T22:11:00Z"/>
        </w:rPr>
      </w:pPr>
    </w:p>
    <w:p w14:paraId="70EB580F" w14:textId="6046D880" w:rsidR="00B74565" w:rsidDel="00B74565" w:rsidRDefault="00B74565" w:rsidP="001370DC">
      <w:pPr>
        <w:widowControl w:val="0"/>
        <w:ind w:left="3960"/>
        <w:rPr>
          <w:del w:id="20" w:author="Rafael Cineis" w:date="2019-03-27T22:12:00Z"/>
        </w:rPr>
      </w:pPr>
    </w:p>
    <w:p w14:paraId="71BAB266" w14:textId="18EC8F07" w:rsidR="00B442C1" w:rsidDel="00B74565" w:rsidRDefault="00097BEE">
      <w:pPr>
        <w:pStyle w:val="Ttulo"/>
        <w:widowControl w:val="0"/>
        <w:spacing w:before="240" w:line="240" w:lineRule="auto"/>
        <w:ind w:firstLine="0"/>
        <w:rPr>
          <w:del w:id="21" w:author="Rafael Cineis" w:date="2019-03-27T22:12:00Z"/>
          <w:b w:val="0"/>
        </w:rPr>
      </w:pPr>
      <w:r>
        <w:t>CAMPINAS</w:t>
      </w:r>
      <w:r>
        <w:rPr>
          <w:b w:val="0"/>
        </w:rPr>
        <w:br/>
      </w:r>
      <w:r>
        <w:t>2019</w:t>
      </w:r>
    </w:p>
    <w:p w14:paraId="225AE27A" w14:textId="4637C1EE" w:rsidR="00B74565" w:rsidRDefault="00B74565" w:rsidP="00B74565">
      <w:pPr>
        <w:pStyle w:val="Ttulo"/>
        <w:widowControl w:val="0"/>
        <w:spacing w:before="240" w:line="240" w:lineRule="auto"/>
        <w:ind w:firstLine="0"/>
        <w:rPr>
          <w:ins w:id="22" w:author="Rafael Cineis" w:date="2019-03-27T22:12:00Z"/>
        </w:rPr>
        <w:pPrChange w:id="23" w:author="Rafael Cineis" w:date="2019-03-27T22:12:00Z">
          <w:pPr/>
        </w:pPrChange>
      </w:pPr>
      <w:ins w:id="24" w:author="Rafael Cineis" w:date="2019-03-27T22:12:00Z">
        <w:r>
          <w:br w:type="page"/>
        </w:r>
      </w:ins>
    </w:p>
    <w:p w14:paraId="53D9A975" w14:textId="77777777"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14:paraId="13AF19B2" w14:textId="77777777" w:rsidR="00B442C1" w:rsidRDefault="00097BEE">
      <w:pPr>
        <w:spacing w:after="0"/>
        <w:jc w:val="center"/>
      </w:pPr>
      <w:r>
        <w:lastRenderedPageBreak/>
        <w:t>Matheus ROGGE</w:t>
      </w:r>
      <w:r>
        <w:br/>
        <w:t>Rafael CINEIS</w:t>
      </w:r>
      <w:r>
        <w:br/>
        <w:t>Vitor AUGUSTO</w:t>
      </w:r>
      <w:r>
        <w:br/>
        <w:t>Vitor MARQUES</w:t>
      </w:r>
    </w:p>
    <w:p w14:paraId="3F797E0E" w14:textId="77777777" w:rsidR="00B442C1" w:rsidRDefault="00B442C1">
      <w:pPr>
        <w:spacing w:after="0"/>
        <w:jc w:val="center"/>
      </w:pPr>
    </w:p>
    <w:p w14:paraId="32E5C85C" w14:textId="77777777" w:rsidR="00B442C1" w:rsidRDefault="00B442C1">
      <w:pPr>
        <w:spacing w:after="0"/>
        <w:jc w:val="center"/>
      </w:pPr>
    </w:p>
    <w:p w14:paraId="34445321" w14:textId="77777777" w:rsidR="001370DC" w:rsidRDefault="001370DC">
      <w:pPr>
        <w:spacing w:after="0"/>
        <w:jc w:val="center"/>
      </w:pPr>
    </w:p>
    <w:p w14:paraId="3C35ED6F" w14:textId="77777777" w:rsidR="001370DC" w:rsidRDefault="001370DC">
      <w:pPr>
        <w:spacing w:after="0"/>
        <w:jc w:val="center"/>
      </w:pPr>
    </w:p>
    <w:p w14:paraId="7BE289FF" w14:textId="43FF88D0" w:rsidR="00B442C1" w:rsidRPr="001370DC" w:rsidRDefault="00B74565" w:rsidP="001370DC">
      <w:pPr>
        <w:spacing w:after="0"/>
        <w:jc w:val="center"/>
        <w:rPr>
          <w:b/>
          <w:sz w:val="28"/>
          <w:szCs w:val="28"/>
        </w:rPr>
      </w:pPr>
      <w:ins w:id="25" w:author="Rafael Cineis" w:date="2019-03-27T22:12:00Z">
        <w:r w:rsidRPr="00B74565">
          <w:rPr>
            <w:b/>
            <w:sz w:val="28"/>
            <w:szCs w:val="28"/>
          </w:rPr>
          <w:t>SISTEMA DE EDUCAÇÂO FINANCEIRA FOCADO EM INVESTIMENTOS</w:t>
        </w:r>
      </w:ins>
      <w:del w:id="26" w:author="Rafael Cineis" w:date="2019-03-27T22:12:00Z">
        <w:r w:rsidR="00097BEE" w:rsidDel="00B74565">
          <w:rPr>
            <w:b/>
            <w:sz w:val="28"/>
            <w:szCs w:val="28"/>
          </w:rPr>
          <w:delText>TÍTULO</w:delText>
        </w:r>
        <w:r w:rsidR="001370DC" w:rsidDel="00B74565">
          <w:rPr>
            <w:b/>
            <w:sz w:val="28"/>
            <w:szCs w:val="28"/>
          </w:rPr>
          <w:delText xml:space="preserve"> DO </w:delText>
        </w:r>
        <w:r w:rsidR="00097BEE" w:rsidDel="00B74565">
          <w:rPr>
            <w:sz w:val="28"/>
            <w:szCs w:val="28"/>
          </w:rPr>
          <w:delText>TRABALHO: SUBTÍTULO SE HOUVER</w:delText>
        </w:r>
      </w:del>
    </w:p>
    <w:p w14:paraId="3CD4F133" w14:textId="77777777" w:rsidR="00B442C1" w:rsidRDefault="00B442C1">
      <w:pPr>
        <w:spacing w:after="0"/>
        <w:jc w:val="center"/>
        <w:rPr>
          <w:b/>
          <w:color w:val="000000"/>
        </w:rPr>
      </w:pPr>
    </w:p>
    <w:p w14:paraId="50360B37" w14:textId="77777777" w:rsidR="00B442C1" w:rsidRDefault="00B442C1">
      <w:pPr>
        <w:spacing w:after="0"/>
      </w:pPr>
    </w:p>
    <w:p w14:paraId="44592714" w14:textId="77777777" w:rsidR="00B442C1" w:rsidRDefault="00097BEE">
      <w:pPr>
        <w:widowControl w:val="0"/>
        <w:spacing w:after="0"/>
        <w:ind w:left="3960"/>
      </w:pPr>
      <w:r>
        <w:br/>
      </w:r>
      <w:r>
        <w:br/>
        <w:t xml:space="preserve">Projeto de Conclusão de Curso, apresentado ao Centro Universitário </w:t>
      </w:r>
      <w:proofErr w:type="spellStart"/>
      <w:r>
        <w:t>Unimetrocamp</w:t>
      </w:r>
      <w:proofErr w:type="spellEnd"/>
      <w:r>
        <w:t xml:space="preserve"> </w:t>
      </w:r>
      <w:proofErr w:type="spellStart"/>
      <w:r>
        <w:t>Wyden</w:t>
      </w:r>
      <w:proofErr w:type="spellEnd"/>
      <w:r>
        <w:t>.</w:t>
      </w:r>
    </w:p>
    <w:p w14:paraId="2B3D0BE6" w14:textId="77777777" w:rsidR="00B442C1" w:rsidRDefault="00B442C1">
      <w:pPr>
        <w:widowControl w:val="0"/>
        <w:spacing w:after="0"/>
        <w:ind w:left="3960"/>
      </w:pPr>
    </w:p>
    <w:p w14:paraId="5FFE4407" w14:textId="77777777" w:rsidR="00B442C1" w:rsidRDefault="00B442C1">
      <w:pPr>
        <w:widowControl w:val="0"/>
        <w:ind w:left="3960"/>
      </w:pPr>
    </w:p>
    <w:p w14:paraId="3884B9B4" w14:textId="3D30756B" w:rsidR="001370DC" w:rsidDel="00B74565" w:rsidRDefault="001370DC">
      <w:pPr>
        <w:widowControl w:val="0"/>
        <w:ind w:left="3960"/>
        <w:rPr>
          <w:del w:id="27" w:author="Rafael Cineis" w:date="2019-03-27T22:12:00Z"/>
        </w:rPr>
      </w:pPr>
    </w:p>
    <w:p w14:paraId="56D4FD37" w14:textId="77777777" w:rsidR="00B442C1" w:rsidRDefault="00B442C1">
      <w:pPr>
        <w:pBdr>
          <w:top w:val="nil"/>
          <w:left w:val="nil"/>
          <w:bottom w:val="nil"/>
          <w:right w:val="nil"/>
          <w:between w:val="nil"/>
        </w:pBdr>
        <w:spacing w:line="240" w:lineRule="auto"/>
        <w:ind w:left="3969"/>
        <w:rPr>
          <w:color w:val="000000"/>
        </w:rPr>
      </w:pPr>
    </w:p>
    <w:p w14:paraId="4403041E" w14:textId="77777777" w:rsidR="00B442C1" w:rsidRDefault="00097BEE">
      <w:pPr>
        <w:spacing w:after="0"/>
      </w:pPr>
      <w:r>
        <w:t>Aprovado em __/__/____</w:t>
      </w:r>
    </w:p>
    <w:p w14:paraId="42C1C445" w14:textId="77777777" w:rsidR="00B442C1" w:rsidRDefault="00B442C1">
      <w:pPr>
        <w:spacing w:after="0"/>
      </w:pPr>
    </w:p>
    <w:p w14:paraId="1E936EF3" w14:textId="77777777" w:rsidR="00B442C1" w:rsidRDefault="00097BEE">
      <w:pPr>
        <w:spacing w:after="0"/>
        <w:jc w:val="center"/>
      </w:pPr>
      <w:r>
        <w:t>BANCA EXAMINADORA</w:t>
      </w:r>
    </w:p>
    <w:p w14:paraId="191418A0" w14:textId="77777777" w:rsidR="00B442C1" w:rsidRDefault="00B442C1">
      <w:pPr>
        <w:spacing w:after="0"/>
        <w:jc w:val="center"/>
      </w:pPr>
    </w:p>
    <w:p w14:paraId="33017C61" w14:textId="77777777" w:rsidR="00B442C1" w:rsidRDefault="00B442C1">
      <w:pPr>
        <w:spacing w:after="0"/>
        <w:jc w:val="center"/>
      </w:pPr>
    </w:p>
    <w:p w14:paraId="5B0D6F4D" w14:textId="77777777" w:rsidR="00B442C1" w:rsidRDefault="00097BEE">
      <w:pPr>
        <w:spacing w:after="0" w:line="240" w:lineRule="auto"/>
        <w:jc w:val="center"/>
      </w:pPr>
      <w:r>
        <w:t>________________________________________________________</w:t>
      </w:r>
      <w:r>
        <w:br/>
        <w:t>Prof. XXXXXXXXXX</w:t>
      </w:r>
      <w:r>
        <w:br/>
        <w:t xml:space="preserve">Faculdade </w:t>
      </w:r>
      <w:proofErr w:type="spellStart"/>
      <w:r>
        <w:t>Metrocamp</w:t>
      </w:r>
      <w:proofErr w:type="spellEnd"/>
    </w:p>
    <w:p w14:paraId="2D73C38D" w14:textId="77777777" w:rsidR="00B442C1" w:rsidRDefault="00B442C1">
      <w:pPr>
        <w:spacing w:after="0" w:line="240" w:lineRule="auto"/>
        <w:jc w:val="center"/>
      </w:pPr>
    </w:p>
    <w:p w14:paraId="4D21C540" w14:textId="77777777" w:rsidR="00B442C1" w:rsidRDefault="00B442C1">
      <w:pPr>
        <w:spacing w:after="0"/>
        <w:jc w:val="center"/>
      </w:pPr>
    </w:p>
    <w:p w14:paraId="2398F79A" w14:textId="77777777" w:rsidR="00B442C1" w:rsidRDefault="00097BEE">
      <w:pPr>
        <w:jc w:val="center"/>
      </w:pPr>
      <w:r>
        <w:t>_________________________________________________________</w:t>
      </w:r>
      <w:r>
        <w:br/>
      </w:r>
      <w:proofErr w:type="spellStart"/>
      <w:r>
        <w:t>Prof.MSc</w:t>
      </w:r>
      <w:proofErr w:type="spellEnd"/>
      <w:r>
        <w:t xml:space="preserve"> João Ronaldo Del </w:t>
      </w:r>
      <w:proofErr w:type="spellStart"/>
      <w:r>
        <w:t>Ducca</w:t>
      </w:r>
      <w:proofErr w:type="spellEnd"/>
      <w:r>
        <w:br/>
        <w:t xml:space="preserve">Faculdade </w:t>
      </w:r>
      <w:proofErr w:type="spellStart"/>
      <w:r>
        <w:t>Metrocamp</w:t>
      </w:r>
      <w:proofErr w:type="spellEnd"/>
    </w:p>
    <w:p w14:paraId="3E5F9022" w14:textId="2039BA1F" w:rsidR="00B442C1" w:rsidDel="00B74565" w:rsidRDefault="00B442C1">
      <w:pPr>
        <w:pStyle w:val="Ttulo"/>
        <w:widowControl w:val="0"/>
        <w:spacing w:after="0" w:line="480" w:lineRule="auto"/>
        <w:ind w:firstLine="0"/>
        <w:rPr>
          <w:del w:id="28" w:author="Rafael Cineis" w:date="2019-03-27T22:12:00Z"/>
        </w:rPr>
      </w:pPr>
    </w:p>
    <w:p w14:paraId="7329433D" w14:textId="418BD1FC" w:rsidR="00B74565" w:rsidRDefault="00B74565">
      <w:pPr>
        <w:rPr>
          <w:ins w:id="29" w:author="Rafael Cineis" w:date="2019-03-27T22:12:00Z"/>
        </w:rPr>
      </w:pPr>
      <w:ins w:id="30" w:author="Rafael Cineis" w:date="2019-03-27T22:12:00Z">
        <w:r>
          <w:br w:type="page"/>
        </w:r>
      </w:ins>
    </w:p>
    <w:p w14:paraId="2C039361" w14:textId="77777777"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14:paraId="110561AA" w14:textId="77777777" w:rsidR="00B442C1" w:rsidRDefault="00097BEE" w:rsidP="005947E1">
      <w:pPr>
        <w:pStyle w:val="Ttulo"/>
        <w:widowControl w:val="0"/>
        <w:spacing w:line="480" w:lineRule="auto"/>
        <w:ind w:firstLine="0"/>
        <w:jc w:val="left"/>
      </w:pPr>
      <w:commentRangeStart w:id="31"/>
      <w:commentRangeStart w:id="32"/>
      <w:r>
        <w:lastRenderedPageBreak/>
        <w:t>RESUMO</w:t>
      </w:r>
      <w:commentRangeEnd w:id="31"/>
      <w:r w:rsidR="00D95CFF">
        <w:rPr>
          <w:rStyle w:val="Refdecomentrio"/>
          <w:b w:val="0"/>
        </w:rPr>
        <w:commentReference w:id="31"/>
      </w:r>
      <w:commentRangeEnd w:id="32"/>
      <w:r w:rsidR="000C34CC">
        <w:rPr>
          <w:rStyle w:val="Refdecomentrio"/>
          <w:b w:val="0"/>
        </w:rPr>
        <w:commentReference w:id="32"/>
      </w:r>
    </w:p>
    <w:p w14:paraId="16807CD2" w14:textId="77777777" w:rsidR="00B442C1" w:rsidRDefault="00097BEE">
      <w:pPr>
        <w:pBdr>
          <w:top w:val="nil"/>
          <w:left w:val="nil"/>
          <w:bottom w:val="nil"/>
          <w:right w:val="nil"/>
          <w:between w:val="nil"/>
        </w:pBdr>
        <w:spacing w:after="0"/>
        <w:rPr>
          <w:color w:val="000000"/>
        </w:rPr>
      </w:pPr>
      <w:r>
        <w:rPr>
          <w:color w:val="000000"/>
        </w:rPr>
        <w:t xml:space="preserve">O interesse no mercado de investimentos vem crescendo muito ultimamente, com as diversas mudanças nas regras de </w:t>
      </w:r>
      <w:r>
        <w:t>aposentadoria</w:t>
      </w:r>
      <w:r>
        <w:rPr>
          <w:color w:val="000000"/>
        </w:rPr>
        <w:t xml:space="preserve"> do INSS e a criação de novas regras, cada vez mais pessoas vão atrás de um meio de conseguir uma renda no futuro aproveitando o que se tem hoje, porém ao se deparar com o ambiente que o mercado de investimentos está, muitos acabam se assustando com a quantidade de informações, siglas e burocracia e acabam por focar na simples poupança dos bancos em que já possui conta. Por isso este trabalho tem como objetivo criar um aplicativo WEB focado em ensinar os primeiros passos do mundo de investimentos para o usuário, criando uma plataforma onde ele possa entender de forma simples e objetiva como que se faz um investimento, entender as principais siglas envolvidas quando se fala desse assunto e principalmente fazer com que o usuário sinta confiança de tirar seu dinheiro da poupança do banco e consiga investir trazendo lucros melhores para ele. Para apresentação do conteúdo para o usuário o aplicativo terá uma espécie de </w:t>
      </w:r>
      <w:r w:rsidRPr="00600B51">
        <w:rPr>
          <w:i/>
          <w:color w:val="000000"/>
        </w:rPr>
        <w:t>gamificação</w:t>
      </w:r>
      <w:r>
        <w:rPr>
          <w:color w:val="000000"/>
        </w:rPr>
        <w:t xml:space="preserve"> educacional financeira onde é apresentado conteúdos sobre um assunto </w:t>
      </w:r>
      <w:r>
        <w:t>específico</w:t>
      </w:r>
      <w:r>
        <w:rPr>
          <w:color w:val="000000"/>
        </w:rPr>
        <w:t xml:space="preserve"> e após a apresentação o usuário é submetido</w:t>
      </w:r>
      <w:r w:rsidR="00600B51">
        <w:rPr>
          <w:color w:val="000000"/>
        </w:rPr>
        <w:t xml:space="preserve"> a</w:t>
      </w:r>
      <w:r>
        <w:rPr>
          <w:color w:val="000000"/>
        </w:rPr>
        <w:t xml:space="preserve"> algumas questões de múltipla escolha para fixação dos princípios apresentados onde será recompensado por meio de moedas virtuais utilizadas para liberar novos conteúdos para estudo sobre educação financeira. O aplicativo contará com uma calculadora de finanças para criar uma estimativa futura de quanto um determinado valor terá gerado de rendimentos depois de um tempo, levando em conta um aporte inicial, depósitos mensais e o meio de investimento utilizado para fazer a simulação, essa calculadora terá também a função de estabelecer metas determinadas pelo usuário e o aplicativo determinará qual a melhor maneira de investir para o usuário atingir o que ele deseja partindo do tempo que ele deseja gastar com aquela meta e também de aporte inicial e mensais.</w:t>
      </w:r>
    </w:p>
    <w:p w14:paraId="5A413165" w14:textId="77777777" w:rsidR="00B442C1" w:rsidRDefault="00B442C1">
      <w:pPr>
        <w:pBdr>
          <w:top w:val="nil"/>
          <w:left w:val="nil"/>
          <w:bottom w:val="nil"/>
          <w:right w:val="nil"/>
          <w:between w:val="nil"/>
        </w:pBdr>
        <w:rPr>
          <w:color w:val="000000"/>
        </w:rPr>
      </w:pPr>
    </w:p>
    <w:p w14:paraId="1210D6DF" w14:textId="77777777" w:rsidR="00B442C1" w:rsidRDefault="00097BEE">
      <w:pPr>
        <w:spacing w:after="0"/>
      </w:pPr>
      <w:r>
        <w:rPr>
          <w:b/>
        </w:rPr>
        <w:t xml:space="preserve">Palavras-chave: </w:t>
      </w:r>
      <w:r>
        <w:t>finanças; investimentos; educação financeira;</w:t>
      </w:r>
    </w:p>
    <w:p w14:paraId="2B0FE10F" w14:textId="77777777" w:rsidR="00B442C1" w:rsidRDefault="00097BEE">
      <w:pPr>
        <w:spacing w:after="0"/>
      </w:pPr>
      <w:r>
        <w:br w:type="page"/>
      </w:r>
    </w:p>
    <w:p w14:paraId="1B39D132" w14:textId="77777777" w:rsidR="00B442C1" w:rsidRPr="00152A58" w:rsidRDefault="00097BEE" w:rsidP="005947E1">
      <w:pPr>
        <w:tabs>
          <w:tab w:val="left" w:pos="4860"/>
        </w:tabs>
        <w:spacing w:line="480" w:lineRule="auto"/>
        <w:jc w:val="left"/>
        <w:rPr>
          <w:b/>
          <w:lang w:val="en-US"/>
        </w:rPr>
      </w:pPr>
      <w:r w:rsidRPr="00152A58">
        <w:rPr>
          <w:b/>
          <w:lang w:val="en-US"/>
        </w:rPr>
        <w:lastRenderedPageBreak/>
        <w:t>ABSTRACT</w:t>
      </w:r>
    </w:p>
    <w:p w14:paraId="141B2F5A" w14:textId="77777777" w:rsidR="00B442C1" w:rsidRPr="00FC65D6" w:rsidRDefault="00097BEE" w:rsidP="00FC65D6">
      <w:pPr>
        <w:pBdr>
          <w:top w:val="nil"/>
          <w:left w:val="nil"/>
          <w:bottom w:val="nil"/>
          <w:right w:val="nil"/>
          <w:between w:val="nil"/>
        </w:pBdr>
        <w:spacing w:after="0"/>
        <w:rPr>
          <w:color w:val="000000"/>
        </w:rPr>
      </w:pPr>
      <w:proofErr w:type="spellStart"/>
      <w:r w:rsidRPr="0062788D">
        <w:rPr>
          <w:color w:val="000000"/>
        </w:rPr>
        <w:t>Investment</w:t>
      </w:r>
      <w:proofErr w:type="spellEnd"/>
      <w:r w:rsidRPr="0062788D">
        <w:rPr>
          <w:color w:val="000000"/>
        </w:rPr>
        <w:t xml:space="preserve"> </w:t>
      </w:r>
      <w:proofErr w:type="spellStart"/>
      <w:r w:rsidRPr="0062788D">
        <w:rPr>
          <w:color w:val="000000"/>
        </w:rPr>
        <w:t>market</w:t>
      </w:r>
      <w:proofErr w:type="spellEnd"/>
      <w:r w:rsidRPr="0062788D">
        <w:rPr>
          <w:color w:val="000000"/>
        </w:rPr>
        <w:t xml:space="preserve"> </w:t>
      </w:r>
      <w:proofErr w:type="spellStart"/>
      <w:r w:rsidRPr="0062788D">
        <w:rPr>
          <w:color w:val="000000"/>
        </w:rPr>
        <w:t>interest</w:t>
      </w:r>
      <w:proofErr w:type="spellEnd"/>
      <w:r w:rsidRPr="0062788D">
        <w:rPr>
          <w:color w:val="000000"/>
        </w:rPr>
        <w:t xml:space="preserve"> </w:t>
      </w:r>
      <w:proofErr w:type="spellStart"/>
      <w:r w:rsidRPr="0062788D">
        <w:rPr>
          <w:color w:val="000000"/>
        </w:rPr>
        <w:t>has</w:t>
      </w:r>
      <w:proofErr w:type="spellEnd"/>
      <w:r w:rsidRPr="0062788D">
        <w:rPr>
          <w:color w:val="000000"/>
        </w:rPr>
        <w:t xml:space="preserve"> </w:t>
      </w:r>
      <w:proofErr w:type="spellStart"/>
      <w:r w:rsidRPr="0062788D">
        <w:rPr>
          <w:color w:val="000000"/>
        </w:rPr>
        <w:t>been</w:t>
      </w:r>
      <w:proofErr w:type="spellEnd"/>
      <w:r w:rsidRPr="0062788D">
        <w:rPr>
          <w:color w:val="000000"/>
        </w:rPr>
        <w:t xml:space="preserve"> </w:t>
      </w:r>
      <w:proofErr w:type="spellStart"/>
      <w:r w:rsidRPr="0062788D">
        <w:rPr>
          <w:color w:val="000000"/>
        </w:rPr>
        <w:t>growing</w:t>
      </w:r>
      <w:proofErr w:type="spellEnd"/>
      <w:r w:rsidRPr="0062788D">
        <w:rPr>
          <w:color w:val="000000"/>
        </w:rPr>
        <w:t xml:space="preserve"> a </w:t>
      </w:r>
      <w:proofErr w:type="spellStart"/>
      <w:r w:rsidRPr="0062788D">
        <w:rPr>
          <w:color w:val="000000"/>
        </w:rPr>
        <w:t>lot</w:t>
      </w:r>
      <w:proofErr w:type="spellEnd"/>
      <w:r w:rsidRPr="0062788D">
        <w:rPr>
          <w:color w:val="000000"/>
        </w:rPr>
        <w:t xml:space="preserve"> </w:t>
      </w:r>
      <w:proofErr w:type="spellStart"/>
      <w:r w:rsidRPr="0062788D">
        <w:rPr>
          <w:color w:val="000000"/>
        </w:rPr>
        <w:t>lately</w:t>
      </w:r>
      <w:proofErr w:type="spellEnd"/>
      <w:r w:rsidRPr="0062788D">
        <w:rPr>
          <w:color w:val="000000"/>
        </w:rPr>
        <w:t xml:space="preserve">, </w:t>
      </w:r>
      <w:proofErr w:type="spellStart"/>
      <w:r w:rsidRPr="0062788D">
        <w:rPr>
          <w:color w:val="000000"/>
        </w:rPr>
        <w:t>with</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various</w:t>
      </w:r>
      <w:proofErr w:type="spellEnd"/>
      <w:r w:rsidRPr="0062788D">
        <w:rPr>
          <w:color w:val="000000"/>
        </w:rPr>
        <w:t xml:space="preserve"> </w:t>
      </w:r>
      <w:proofErr w:type="spellStart"/>
      <w:r w:rsidRPr="0062788D">
        <w:rPr>
          <w:color w:val="000000"/>
        </w:rPr>
        <w:t>changes</w:t>
      </w:r>
      <w:proofErr w:type="spellEnd"/>
      <w:r w:rsidRPr="0062788D">
        <w:rPr>
          <w:color w:val="000000"/>
        </w:rPr>
        <w:t xml:space="preserve"> in </w:t>
      </w:r>
      <w:proofErr w:type="spellStart"/>
      <w:r w:rsidRPr="0062788D">
        <w:rPr>
          <w:color w:val="000000"/>
        </w:rPr>
        <w:t>the</w:t>
      </w:r>
      <w:proofErr w:type="spellEnd"/>
      <w:r w:rsidRPr="0062788D">
        <w:rPr>
          <w:color w:val="000000"/>
        </w:rPr>
        <w:t xml:space="preserve"> </w:t>
      </w:r>
      <w:proofErr w:type="spellStart"/>
      <w:r w:rsidRPr="0062788D">
        <w:rPr>
          <w:color w:val="000000"/>
        </w:rPr>
        <w:t>INSS's</w:t>
      </w:r>
      <w:proofErr w:type="spellEnd"/>
      <w:r w:rsidRPr="0062788D">
        <w:rPr>
          <w:color w:val="000000"/>
        </w:rPr>
        <w:t xml:space="preserve"> </w:t>
      </w:r>
      <w:proofErr w:type="spellStart"/>
      <w:r w:rsidRPr="0062788D">
        <w:rPr>
          <w:color w:val="000000"/>
        </w:rPr>
        <w:t>retirement</w:t>
      </w:r>
      <w:proofErr w:type="spellEnd"/>
      <w:r w:rsidRPr="0062788D">
        <w:rPr>
          <w:color w:val="000000"/>
        </w:rPr>
        <w:t xml:space="preserve"> </w:t>
      </w:r>
      <w:proofErr w:type="spellStart"/>
      <w:r w:rsidRPr="0062788D">
        <w:rPr>
          <w:color w:val="000000"/>
        </w:rPr>
        <w:t>rules</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creation</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new </w:t>
      </w:r>
      <w:proofErr w:type="spellStart"/>
      <w:r w:rsidRPr="0062788D">
        <w:rPr>
          <w:color w:val="000000"/>
        </w:rPr>
        <w:t>ones</w:t>
      </w:r>
      <w:proofErr w:type="spellEnd"/>
      <w:r w:rsidRPr="0062788D">
        <w:rPr>
          <w:color w:val="000000"/>
        </w:rPr>
        <w:t xml:space="preserve">, more </w:t>
      </w:r>
      <w:proofErr w:type="spellStart"/>
      <w:r w:rsidRPr="0062788D">
        <w:rPr>
          <w:color w:val="000000"/>
        </w:rPr>
        <w:t>and</w:t>
      </w:r>
      <w:proofErr w:type="spellEnd"/>
      <w:r w:rsidRPr="0062788D">
        <w:rPr>
          <w:color w:val="000000"/>
        </w:rPr>
        <w:t xml:space="preserve"> more </w:t>
      </w:r>
      <w:proofErr w:type="spellStart"/>
      <w:r w:rsidRPr="0062788D">
        <w:rPr>
          <w:color w:val="000000"/>
        </w:rPr>
        <w:t>people</w:t>
      </w:r>
      <w:proofErr w:type="spellEnd"/>
      <w:r w:rsidRPr="0062788D">
        <w:rPr>
          <w:color w:val="000000"/>
        </w:rPr>
        <w:t xml:space="preserve"> are </w:t>
      </w:r>
      <w:proofErr w:type="spellStart"/>
      <w:r w:rsidRPr="0062788D">
        <w:rPr>
          <w:color w:val="000000"/>
        </w:rPr>
        <w:t>trying</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find</w:t>
      </w:r>
      <w:proofErr w:type="spellEnd"/>
      <w:r w:rsidRPr="0062788D">
        <w:rPr>
          <w:color w:val="000000"/>
        </w:rPr>
        <w:t xml:space="preserve"> a </w:t>
      </w:r>
      <w:proofErr w:type="spellStart"/>
      <w:r w:rsidRPr="0062788D">
        <w:rPr>
          <w:color w:val="000000"/>
        </w:rPr>
        <w:t>way</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earn</w:t>
      </w:r>
      <w:proofErr w:type="spellEnd"/>
      <w:r w:rsidRPr="0062788D">
        <w:rPr>
          <w:color w:val="000000"/>
        </w:rPr>
        <w:t xml:space="preserve"> </w:t>
      </w:r>
      <w:proofErr w:type="spellStart"/>
      <w:r w:rsidRPr="0062788D">
        <w:rPr>
          <w:color w:val="000000"/>
        </w:rPr>
        <w:t>an</w:t>
      </w:r>
      <w:proofErr w:type="spellEnd"/>
      <w:r w:rsidRPr="0062788D">
        <w:rPr>
          <w:color w:val="000000"/>
        </w:rPr>
        <w:t xml:space="preserve"> income in </w:t>
      </w:r>
      <w:proofErr w:type="spellStart"/>
      <w:r w:rsidRPr="0062788D">
        <w:rPr>
          <w:color w:val="000000"/>
        </w:rPr>
        <w:t>the</w:t>
      </w:r>
      <w:proofErr w:type="spellEnd"/>
      <w:r w:rsidRPr="0062788D">
        <w:rPr>
          <w:color w:val="000000"/>
        </w:rPr>
        <w:t xml:space="preserve"> future </w:t>
      </w:r>
      <w:proofErr w:type="spellStart"/>
      <w:r w:rsidRPr="0062788D">
        <w:rPr>
          <w:color w:val="000000"/>
        </w:rPr>
        <w:t>by</w:t>
      </w:r>
      <w:proofErr w:type="spellEnd"/>
      <w:r w:rsidRPr="0062788D">
        <w:rPr>
          <w:color w:val="000000"/>
        </w:rPr>
        <w:t xml:space="preserve"> </w:t>
      </w:r>
      <w:proofErr w:type="spellStart"/>
      <w:r w:rsidRPr="0062788D">
        <w:rPr>
          <w:color w:val="000000"/>
        </w:rPr>
        <w:t>taking</w:t>
      </w:r>
      <w:proofErr w:type="spellEnd"/>
      <w:r w:rsidRPr="0062788D">
        <w:rPr>
          <w:color w:val="000000"/>
        </w:rPr>
        <w:t xml:space="preserve"> </w:t>
      </w:r>
      <w:proofErr w:type="spellStart"/>
      <w:r w:rsidRPr="0062788D">
        <w:rPr>
          <w:color w:val="000000"/>
        </w:rPr>
        <w:t>advantage</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w:t>
      </w:r>
      <w:proofErr w:type="spellStart"/>
      <w:r w:rsidRPr="0062788D">
        <w:rPr>
          <w:color w:val="000000"/>
        </w:rPr>
        <w:t>what</w:t>
      </w:r>
      <w:proofErr w:type="spellEnd"/>
      <w:r w:rsidRPr="0062788D">
        <w:rPr>
          <w:color w:val="000000"/>
        </w:rPr>
        <w:t xml:space="preserve"> </w:t>
      </w:r>
      <w:proofErr w:type="spellStart"/>
      <w:r w:rsidRPr="0062788D">
        <w:rPr>
          <w:color w:val="000000"/>
        </w:rPr>
        <w:t>they</w:t>
      </w:r>
      <w:proofErr w:type="spellEnd"/>
      <w:r w:rsidRPr="0062788D">
        <w:rPr>
          <w:color w:val="000000"/>
        </w:rPr>
        <w:t xml:space="preserve"> </w:t>
      </w:r>
      <w:proofErr w:type="spellStart"/>
      <w:r w:rsidRPr="0062788D">
        <w:rPr>
          <w:color w:val="000000"/>
        </w:rPr>
        <w:t>have</w:t>
      </w:r>
      <w:proofErr w:type="spellEnd"/>
      <w:r w:rsidRPr="0062788D">
        <w:rPr>
          <w:color w:val="000000"/>
        </w:rPr>
        <w:t xml:space="preserve"> </w:t>
      </w:r>
      <w:proofErr w:type="spellStart"/>
      <w:r w:rsidRPr="0062788D">
        <w:rPr>
          <w:color w:val="000000"/>
        </w:rPr>
        <w:t>today</w:t>
      </w:r>
      <w:proofErr w:type="spellEnd"/>
      <w:r w:rsidRPr="0062788D">
        <w:rPr>
          <w:color w:val="000000"/>
        </w:rPr>
        <w:t xml:space="preserve">, </w:t>
      </w:r>
      <w:proofErr w:type="spellStart"/>
      <w:r w:rsidRPr="0062788D">
        <w:rPr>
          <w:color w:val="000000"/>
        </w:rPr>
        <w:t>but</w:t>
      </w:r>
      <w:proofErr w:type="spellEnd"/>
      <w:r w:rsidRPr="0062788D">
        <w:rPr>
          <w:color w:val="000000"/>
        </w:rPr>
        <w:t xml:space="preserve"> </w:t>
      </w:r>
      <w:proofErr w:type="spellStart"/>
      <w:r w:rsidRPr="0062788D">
        <w:rPr>
          <w:color w:val="000000"/>
        </w:rPr>
        <w:t>when</w:t>
      </w:r>
      <w:proofErr w:type="spellEnd"/>
      <w:r w:rsidRPr="0062788D">
        <w:rPr>
          <w:color w:val="000000"/>
        </w:rPr>
        <w:t xml:space="preserve"> </w:t>
      </w:r>
      <w:proofErr w:type="spellStart"/>
      <w:r w:rsidRPr="0062788D">
        <w:rPr>
          <w:color w:val="000000"/>
        </w:rPr>
        <w:t>facing</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investment</w:t>
      </w:r>
      <w:proofErr w:type="spellEnd"/>
      <w:r w:rsidRPr="0062788D">
        <w:rPr>
          <w:color w:val="000000"/>
        </w:rPr>
        <w:t xml:space="preserve"> </w:t>
      </w:r>
      <w:proofErr w:type="spellStart"/>
      <w:r w:rsidRPr="0062788D">
        <w:rPr>
          <w:color w:val="000000"/>
        </w:rPr>
        <w:t>market</w:t>
      </w:r>
      <w:proofErr w:type="spellEnd"/>
      <w:r w:rsidRPr="0062788D">
        <w:rPr>
          <w:color w:val="000000"/>
        </w:rPr>
        <w:t xml:space="preserve"> </w:t>
      </w:r>
      <w:proofErr w:type="spellStart"/>
      <w:r w:rsidRPr="0062788D">
        <w:rPr>
          <w:color w:val="000000"/>
        </w:rPr>
        <w:t>environment</w:t>
      </w:r>
      <w:proofErr w:type="spellEnd"/>
      <w:r w:rsidRPr="0062788D">
        <w:rPr>
          <w:color w:val="000000"/>
        </w:rPr>
        <w:t xml:space="preserve">, </w:t>
      </w:r>
      <w:proofErr w:type="spellStart"/>
      <w:r w:rsidRPr="0062788D">
        <w:rPr>
          <w:color w:val="000000"/>
        </w:rPr>
        <w:t>people</w:t>
      </w:r>
      <w:proofErr w:type="spellEnd"/>
      <w:r w:rsidRPr="0062788D">
        <w:rPr>
          <w:color w:val="000000"/>
        </w:rPr>
        <w:t xml:space="preserve"> </w:t>
      </w:r>
      <w:proofErr w:type="spellStart"/>
      <w:r w:rsidRPr="0062788D">
        <w:rPr>
          <w:color w:val="000000"/>
        </w:rPr>
        <w:t>end</w:t>
      </w:r>
      <w:proofErr w:type="spellEnd"/>
      <w:r w:rsidRPr="0062788D">
        <w:rPr>
          <w:color w:val="000000"/>
        </w:rPr>
        <w:t xml:space="preserve"> </w:t>
      </w:r>
      <w:proofErr w:type="spellStart"/>
      <w:r w:rsidRPr="0062788D">
        <w:rPr>
          <w:color w:val="000000"/>
        </w:rPr>
        <w:t>up</w:t>
      </w:r>
      <w:proofErr w:type="spellEnd"/>
      <w:r w:rsidRPr="0062788D">
        <w:rPr>
          <w:color w:val="000000"/>
        </w:rPr>
        <w:t xml:space="preserve"> </w:t>
      </w:r>
      <w:proofErr w:type="spellStart"/>
      <w:r w:rsidRPr="0062788D">
        <w:rPr>
          <w:color w:val="000000"/>
        </w:rPr>
        <w:t>being</w:t>
      </w:r>
      <w:proofErr w:type="spellEnd"/>
      <w:r w:rsidRPr="0062788D">
        <w:rPr>
          <w:color w:val="000000"/>
        </w:rPr>
        <w:t xml:space="preserve"> </w:t>
      </w:r>
      <w:proofErr w:type="spellStart"/>
      <w:r w:rsidRPr="0062788D">
        <w:rPr>
          <w:color w:val="000000"/>
        </w:rPr>
        <w:t>scared</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afraid</w:t>
      </w:r>
      <w:proofErr w:type="spellEnd"/>
      <w:r w:rsidRPr="0062788D">
        <w:rPr>
          <w:color w:val="000000"/>
        </w:rPr>
        <w:t xml:space="preserve"> </w:t>
      </w:r>
      <w:proofErr w:type="spellStart"/>
      <w:r w:rsidRPr="0062788D">
        <w:rPr>
          <w:color w:val="000000"/>
        </w:rPr>
        <w:t>by</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amount</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w:t>
      </w:r>
      <w:proofErr w:type="spellStart"/>
      <w:r w:rsidRPr="0062788D">
        <w:rPr>
          <w:color w:val="000000"/>
        </w:rPr>
        <w:t>information</w:t>
      </w:r>
      <w:proofErr w:type="spellEnd"/>
      <w:r w:rsidRPr="0062788D">
        <w:rPr>
          <w:color w:val="000000"/>
        </w:rPr>
        <w:t xml:space="preserve">, </w:t>
      </w:r>
      <w:proofErr w:type="spellStart"/>
      <w:r w:rsidRPr="0062788D">
        <w:rPr>
          <w:color w:val="000000"/>
        </w:rPr>
        <w:t>acronyms</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bureaucracy</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end</w:t>
      </w:r>
      <w:proofErr w:type="spellEnd"/>
      <w:r w:rsidRPr="0062788D">
        <w:rPr>
          <w:color w:val="000000"/>
        </w:rPr>
        <w:t xml:space="preserve"> </w:t>
      </w:r>
      <w:proofErr w:type="spellStart"/>
      <w:r w:rsidRPr="0062788D">
        <w:rPr>
          <w:color w:val="000000"/>
        </w:rPr>
        <w:t>up</w:t>
      </w:r>
      <w:proofErr w:type="spellEnd"/>
      <w:r w:rsidRPr="0062788D">
        <w:rPr>
          <w:color w:val="000000"/>
        </w:rPr>
        <w:t xml:space="preserve"> </w:t>
      </w:r>
      <w:proofErr w:type="spellStart"/>
      <w:r w:rsidRPr="0062788D">
        <w:rPr>
          <w:color w:val="000000"/>
        </w:rPr>
        <w:t>focusing</w:t>
      </w:r>
      <w:proofErr w:type="spellEnd"/>
      <w:r w:rsidRPr="0062788D">
        <w:rPr>
          <w:color w:val="000000"/>
        </w:rPr>
        <w:t xml:space="preserve"> </w:t>
      </w:r>
      <w:proofErr w:type="spellStart"/>
      <w:r w:rsidRPr="0062788D">
        <w:rPr>
          <w:color w:val="000000"/>
        </w:rPr>
        <w:t>on</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simple</w:t>
      </w:r>
      <w:proofErr w:type="spellEnd"/>
      <w:r w:rsidRPr="0062788D">
        <w:rPr>
          <w:color w:val="000000"/>
        </w:rPr>
        <w:t xml:space="preserve"> </w:t>
      </w:r>
      <w:proofErr w:type="spellStart"/>
      <w:r w:rsidRPr="0062788D">
        <w:rPr>
          <w:color w:val="000000"/>
        </w:rPr>
        <w:t>bank</w:t>
      </w:r>
      <w:proofErr w:type="spellEnd"/>
      <w:r w:rsidRPr="0062788D">
        <w:rPr>
          <w:color w:val="000000"/>
        </w:rPr>
        <w:t xml:space="preserve"> </w:t>
      </w:r>
      <w:proofErr w:type="spellStart"/>
      <w:r w:rsidRPr="0062788D">
        <w:rPr>
          <w:color w:val="000000"/>
        </w:rPr>
        <w:t>savings</w:t>
      </w:r>
      <w:proofErr w:type="spellEnd"/>
      <w:r w:rsidRPr="0062788D">
        <w:rPr>
          <w:color w:val="000000"/>
        </w:rPr>
        <w:t xml:space="preserve"> </w:t>
      </w:r>
      <w:proofErr w:type="spellStart"/>
      <w:r w:rsidRPr="0062788D">
        <w:rPr>
          <w:color w:val="000000"/>
        </w:rPr>
        <w:t>where</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already</w:t>
      </w:r>
      <w:proofErr w:type="spellEnd"/>
      <w:r w:rsidRPr="0062788D">
        <w:rPr>
          <w:color w:val="000000"/>
        </w:rPr>
        <w:t xml:space="preserve"> </w:t>
      </w:r>
      <w:proofErr w:type="spellStart"/>
      <w:r w:rsidRPr="0062788D">
        <w:rPr>
          <w:color w:val="000000"/>
        </w:rPr>
        <w:t>had</w:t>
      </w:r>
      <w:proofErr w:type="spellEnd"/>
      <w:r w:rsidRPr="0062788D">
        <w:rPr>
          <w:color w:val="000000"/>
        </w:rPr>
        <w:t xml:space="preserve"> </w:t>
      </w:r>
      <w:proofErr w:type="spellStart"/>
      <w:r w:rsidRPr="0062788D">
        <w:rPr>
          <w:color w:val="000000"/>
        </w:rPr>
        <w:t>an</w:t>
      </w:r>
      <w:proofErr w:type="spellEnd"/>
      <w:r w:rsidRPr="0062788D">
        <w:rPr>
          <w:color w:val="000000"/>
        </w:rPr>
        <w:t xml:space="preserve"> </w:t>
      </w:r>
      <w:proofErr w:type="spellStart"/>
      <w:r w:rsidRPr="0062788D">
        <w:rPr>
          <w:color w:val="000000"/>
        </w:rPr>
        <w:t>account</w:t>
      </w:r>
      <w:proofErr w:type="spellEnd"/>
      <w:r w:rsidRPr="0062788D">
        <w:rPr>
          <w:color w:val="000000"/>
        </w:rPr>
        <w:t xml:space="preserve">. </w:t>
      </w:r>
      <w:proofErr w:type="spellStart"/>
      <w:r w:rsidRPr="0062788D">
        <w:rPr>
          <w:color w:val="000000"/>
        </w:rPr>
        <w:t>So</w:t>
      </w:r>
      <w:proofErr w:type="spellEnd"/>
      <w:r w:rsidRPr="0062788D">
        <w:rPr>
          <w:color w:val="000000"/>
        </w:rPr>
        <w:t xml:space="preserve"> </w:t>
      </w:r>
      <w:proofErr w:type="spellStart"/>
      <w:r w:rsidRPr="0062788D">
        <w:rPr>
          <w:color w:val="000000"/>
        </w:rPr>
        <w:t>this</w:t>
      </w:r>
      <w:proofErr w:type="spellEnd"/>
      <w:r w:rsidRPr="0062788D">
        <w:rPr>
          <w:color w:val="000000"/>
        </w:rPr>
        <w:t xml:space="preserve"> </w:t>
      </w:r>
      <w:proofErr w:type="spellStart"/>
      <w:r w:rsidRPr="0062788D">
        <w:rPr>
          <w:color w:val="000000"/>
        </w:rPr>
        <w:t>work</w:t>
      </w:r>
      <w:proofErr w:type="spellEnd"/>
      <w:r w:rsidRPr="0062788D">
        <w:rPr>
          <w:color w:val="000000"/>
        </w:rPr>
        <w:t xml:space="preserve"> </w:t>
      </w:r>
      <w:proofErr w:type="spellStart"/>
      <w:r w:rsidRPr="0062788D">
        <w:rPr>
          <w:color w:val="000000"/>
        </w:rPr>
        <w:t>aims</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create</w:t>
      </w:r>
      <w:proofErr w:type="spellEnd"/>
      <w:r w:rsidRPr="0062788D">
        <w:rPr>
          <w:color w:val="000000"/>
        </w:rPr>
        <w:t xml:space="preserve"> a WEB </w:t>
      </w:r>
      <w:proofErr w:type="spellStart"/>
      <w:r w:rsidRPr="0062788D">
        <w:rPr>
          <w:color w:val="000000"/>
        </w:rPr>
        <w:t>application</w:t>
      </w:r>
      <w:proofErr w:type="spellEnd"/>
      <w:r w:rsidRPr="0062788D">
        <w:rPr>
          <w:color w:val="000000"/>
        </w:rPr>
        <w:t xml:space="preserve"> </w:t>
      </w:r>
      <w:proofErr w:type="spellStart"/>
      <w:r w:rsidRPr="0062788D">
        <w:rPr>
          <w:color w:val="000000"/>
        </w:rPr>
        <w:t>focused</w:t>
      </w:r>
      <w:proofErr w:type="spellEnd"/>
      <w:r w:rsidRPr="0062788D">
        <w:rPr>
          <w:color w:val="000000"/>
        </w:rPr>
        <w:t xml:space="preserve"> </w:t>
      </w:r>
      <w:proofErr w:type="spellStart"/>
      <w:r w:rsidRPr="0062788D">
        <w:rPr>
          <w:color w:val="000000"/>
        </w:rPr>
        <w:t>on</w:t>
      </w:r>
      <w:proofErr w:type="spellEnd"/>
      <w:r w:rsidRPr="0062788D">
        <w:rPr>
          <w:color w:val="000000"/>
        </w:rPr>
        <w:t xml:space="preserve"> </w:t>
      </w:r>
      <w:proofErr w:type="spellStart"/>
      <w:r w:rsidRPr="0062788D">
        <w:rPr>
          <w:color w:val="000000"/>
        </w:rPr>
        <w:t>teaching</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first</w:t>
      </w:r>
      <w:proofErr w:type="spellEnd"/>
      <w:r w:rsidRPr="0062788D">
        <w:rPr>
          <w:color w:val="000000"/>
        </w:rPr>
        <w:t xml:space="preserve"> </w:t>
      </w:r>
      <w:proofErr w:type="spellStart"/>
      <w:r w:rsidRPr="0062788D">
        <w:rPr>
          <w:color w:val="000000"/>
        </w:rPr>
        <w:t>steps</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investment</w:t>
      </w:r>
      <w:proofErr w:type="spellEnd"/>
      <w:r w:rsidRPr="0062788D">
        <w:rPr>
          <w:color w:val="000000"/>
        </w:rPr>
        <w:t xml:space="preserve"> world </w:t>
      </w:r>
      <w:proofErr w:type="spellStart"/>
      <w:r w:rsidRPr="0062788D">
        <w:rPr>
          <w:color w:val="000000"/>
        </w:rPr>
        <w:t>to</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creating</w:t>
      </w:r>
      <w:proofErr w:type="spellEnd"/>
      <w:r w:rsidRPr="0062788D">
        <w:rPr>
          <w:color w:val="000000"/>
        </w:rPr>
        <w:t xml:space="preserve"> a </w:t>
      </w:r>
      <w:proofErr w:type="spellStart"/>
      <w:r w:rsidRPr="0062788D">
        <w:rPr>
          <w:color w:val="000000"/>
        </w:rPr>
        <w:t>platform</w:t>
      </w:r>
      <w:proofErr w:type="spellEnd"/>
      <w:r w:rsidRPr="0062788D">
        <w:rPr>
          <w:color w:val="000000"/>
        </w:rPr>
        <w:t xml:space="preserve"> </w:t>
      </w:r>
      <w:proofErr w:type="spellStart"/>
      <w:r w:rsidRPr="0062788D">
        <w:rPr>
          <w:color w:val="000000"/>
        </w:rPr>
        <w:t>where</w:t>
      </w:r>
      <w:proofErr w:type="spellEnd"/>
      <w:r w:rsidRPr="0062788D">
        <w:rPr>
          <w:color w:val="000000"/>
        </w:rPr>
        <w:t xml:space="preserve"> </w:t>
      </w:r>
      <w:proofErr w:type="spellStart"/>
      <w:r w:rsidRPr="0062788D">
        <w:rPr>
          <w:color w:val="000000"/>
        </w:rPr>
        <w:t>he</w:t>
      </w:r>
      <w:proofErr w:type="spellEnd"/>
      <w:r w:rsidRPr="0062788D">
        <w:rPr>
          <w:color w:val="000000"/>
        </w:rPr>
        <w:t xml:space="preserve"> </w:t>
      </w:r>
      <w:proofErr w:type="spellStart"/>
      <w:r w:rsidRPr="0062788D">
        <w:rPr>
          <w:color w:val="000000"/>
        </w:rPr>
        <w:t>can</w:t>
      </w:r>
      <w:proofErr w:type="spellEnd"/>
      <w:r w:rsidRPr="0062788D">
        <w:rPr>
          <w:color w:val="000000"/>
        </w:rPr>
        <w:t xml:space="preserve"> </w:t>
      </w:r>
      <w:proofErr w:type="spellStart"/>
      <w:r w:rsidRPr="0062788D">
        <w:rPr>
          <w:color w:val="000000"/>
        </w:rPr>
        <w:t>understand</w:t>
      </w:r>
      <w:proofErr w:type="spellEnd"/>
      <w:r w:rsidRPr="0062788D">
        <w:rPr>
          <w:color w:val="000000"/>
        </w:rPr>
        <w:t xml:space="preserve"> in a </w:t>
      </w:r>
      <w:proofErr w:type="spellStart"/>
      <w:r w:rsidRPr="0062788D">
        <w:rPr>
          <w:color w:val="000000"/>
        </w:rPr>
        <w:t>simple</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objective</w:t>
      </w:r>
      <w:proofErr w:type="spellEnd"/>
      <w:r w:rsidRPr="0062788D">
        <w:rPr>
          <w:color w:val="000000"/>
        </w:rPr>
        <w:t xml:space="preserve"> </w:t>
      </w:r>
      <w:proofErr w:type="spellStart"/>
      <w:r w:rsidRPr="0062788D">
        <w:rPr>
          <w:color w:val="000000"/>
        </w:rPr>
        <w:t>way</w:t>
      </w:r>
      <w:proofErr w:type="spellEnd"/>
      <w:r w:rsidRPr="0062788D">
        <w:rPr>
          <w:color w:val="000000"/>
        </w:rPr>
        <w:t xml:space="preserve"> </w:t>
      </w:r>
      <w:proofErr w:type="spellStart"/>
      <w:r w:rsidRPr="0062788D">
        <w:rPr>
          <w:color w:val="000000"/>
        </w:rPr>
        <w:t>how</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make</w:t>
      </w:r>
      <w:proofErr w:type="spellEnd"/>
      <w:r w:rsidRPr="0062788D">
        <w:rPr>
          <w:color w:val="000000"/>
        </w:rPr>
        <w:t xml:space="preserve"> </w:t>
      </w:r>
      <w:proofErr w:type="spellStart"/>
      <w:r w:rsidRPr="0062788D">
        <w:rPr>
          <w:color w:val="000000"/>
        </w:rPr>
        <w:t>an</w:t>
      </w:r>
      <w:proofErr w:type="spellEnd"/>
      <w:r w:rsidRPr="0062788D">
        <w:rPr>
          <w:color w:val="000000"/>
        </w:rPr>
        <w:t xml:space="preserve"> </w:t>
      </w:r>
      <w:proofErr w:type="spellStart"/>
      <w:r w:rsidRPr="0062788D">
        <w:rPr>
          <w:color w:val="000000"/>
        </w:rPr>
        <w:t>investment</w:t>
      </w:r>
      <w:proofErr w:type="spellEnd"/>
      <w:r w:rsidRPr="0062788D">
        <w:rPr>
          <w:color w:val="000000"/>
        </w:rPr>
        <w:t xml:space="preserve">, </w:t>
      </w:r>
      <w:proofErr w:type="spellStart"/>
      <w:r w:rsidRPr="0062788D">
        <w:rPr>
          <w:color w:val="000000"/>
        </w:rPr>
        <w:t>understand</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main</w:t>
      </w:r>
      <w:proofErr w:type="spellEnd"/>
      <w:r w:rsidRPr="0062788D">
        <w:rPr>
          <w:color w:val="000000"/>
        </w:rPr>
        <w:t xml:space="preserve"> </w:t>
      </w:r>
      <w:proofErr w:type="spellStart"/>
      <w:r w:rsidRPr="0062788D">
        <w:rPr>
          <w:color w:val="000000"/>
        </w:rPr>
        <w:t>acronyms</w:t>
      </w:r>
      <w:proofErr w:type="spellEnd"/>
      <w:r w:rsidRPr="0062788D">
        <w:rPr>
          <w:color w:val="000000"/>
        </w:rPr>
        <w:t xml:space="preserve"> </w:t>
      </w:r>
      <w:proofErr w:type="spellStart"/>
      <w:r w:rsidRPr="0062788D">
        <w:rPr>
          <w:color w:val="000000"/>
        </w:rPr>
        <w:t>involved</w:t>
      </w:r>
      <w:proofErr w:type="spellEnd"/>
      <w:r w:rsidRPr="0062788D">
        <w:rPr>
          <w:color w:val="000000"/>
        </w:rPr>
        <w:t xml:space="preserve"> </w:t>
      </w:r>
      <w:proofErr w:type="spellStart"/>
      <w:r w:rsidRPr="0062788D">
        <w:rPr>
          <w:color w:val="000000"/>
        </w:rPr>
        <w:t>when</w:t>
      </w:r>
      <w:proofErr w:type="spellEnd"/>
      <w:r w:rsidRPr="0062788D">
        <w:rPr>
          <w:color w:val="000000"/>
        </w:rPr>
        <w:t xml:space="preserve"> </w:t>
      </w:r>
      <w:proofErr w:type="spellStart"/>
      <w:r w:rsidRPr="0062788D">
        <w:rPr>
          <w:color w:val="000000"/>
        </w:rPr>
        <w:t>we</w:t>
      </w:r>
      <w:proofErr w:type="spellEnd"/>
      <w:r w:rsidRPr="0062788D">
        <w:rPr>
          <w:color w:val="000000"/>
        </w:rPr>
        <w:t xml:space="preserve"> </w:t>
      </w:r>
      <w:proofErr w:type="spellStart"/>
      <w:r w:rsidRPr="0062788D">
        <w:rPr>
          <w:color w:val="000000"/>
        </w:rPr>
        <w:t>talk</w:t>
      </w:r>
      <w:proofErr w:type="spellEnd"/>
      <w:r w:rsidRPr="0062788D">
        <w:rPr>
          <w:color w:val="000000"/>
        </w:rPr>
        <w:t xml:space="preserve"> </w:t>
      </w:r>
      <w:proofErr w:type="spellStart"/>
      <w:r w:rsidRPr="0062788D">
        <w:rPr>
          <w:color w:val="000000"/>
        </w:rPr>
        <w:t>about</w:t>
      </w:r>
      <w:proofErr w:type="spellEnd"/>
      <w:r w:rsidRPr="0062788D">
        <w:rPr>
          <w:color w:val="000000"/>
        </w:rPr>
        <w:t xml:space="preserve"> </w:t>
      </w:r>
      <w:proofErr w:type="spellStart"/>
      <w:r w:rsidRPr="0062788D">
        <w:rPr>
          <w:color w:val="000000"/>
        </w:rPr>
        <w:t>this</w:t>
      </w:r>
      <w:proofErr w:type="spellEnd"/>
      <w:r w:rsidRPr="0062788D">
        <w:rPr>
          <w:color w:val="000000"/>
        </w:rPr>
        <w:t xml:space="preserve"> </w:t>
      </w:r>
      <w:proofErr w:type="spellStart"/>
      <w:r w:rsidRPr="0062788D">
        <w:rPr>
          <w:color w:val="000000"/>
        </w:rPr>
        <w:t>subject</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mainly</w:t>
      </w:r>
      <w:proofErr w:type="spellEnd"/>
      <w:r w:rsidRPr="0062788D">
        <w:rPr>
          <w:color w:val="000000"/>
        </w:rPr>
        <w:t xml:space="preserve"> </w:t>
      </w:r>
      <w:proofErr w:type="spellStart"/>
      <w:r w:rsidRPr="0062788D">
        <w:rPr>
          <w:color w:val="000000"/>
        </w:rPr>
        <w:t>make</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feel</w:t>
      </w:r>
      <w:proofErr w:type="spellEnd"/>
      <w:r w:rsidRPr="0062788D">
        <w:rPr>
          <w:color w:val="000000"/>
        </w:rPr>
        <w:t xml:space="preserve"> </w:t>
      </w:r>
      <w:proofErr w:type="spellStart"/>
      <w:r w:rsidRPr="0062788D">
        <w:rPr>
          <w:color w:val="000000"/>
        </w:rPr>
        <w:t>confident</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take</w:t>
      </w:r>
      <w:proofErr w:type="spellEnd"/>
      <w:r w:rsidRPr="0062788D">
        <w:rPr>
          <w:color w:val="000000"/>
        </w:rPr>
        <w:t xml:space="preserve"> </w:t>
      </w:r>
      <w:proofErr w:type="spellStart"/>
      <w:r w:rsidRPr="0062788D">
        <w:rPr>
          <w:color w:val="000000"/>
        </w:rPr>
        <w:t>their</w:t>
      </w:r>
      <w:proofErr w:type="spellEnd"/>
      <w:r w:rsidRPr="0062788D">
        <w:rPr>
          <w:color w:val="000000"/>
        </w:rPr>
        <w:t xml:space="preserve"> </w:t>
      </w:r>
      <w:proofErr w:type="spellStart"/>
      <w:r w:rsidRPr="0062788D">
        <w:rPr>
          <w:color w:val="000000"/>
        </w:rPr>
        <w:t>money</w:t>
      </w:r>
      <w:proofErr w:type="spellEnd"/>
      <w:r w:rsidRPr="0062788D">
        <w:rPr>
          <w:color w:val="000000"/>
        </w:rPr>
        <w:t xml:space="preserve"> </w:t>
      </w:r>
      <w:proofErr w:type="spellStart"/>
      <w:r w:rsidRPr="0062788D">
        <w:rPr>
          <w:color w:val="000000"/>
        </w:rPr>
        <w:t>from</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bank</w:t>
      </w:r>
      <w:proofErr w:type="spellEnd"/>
      <w:r w:rsidRPr="0062788D">
        <w:rPr>
          <w:color w:val="000000"/>
        </w:rPr>
        <w:t xml:space="preserve"> </w:t>
      </w:r>
      <w:proofErr w:type="spellStart"/>
      <w:r w:rsidRPr="0062788D">
        <w:rPr>
          <w:color w:val="000000"/>
        </w:rPr>
        <w:t>savings</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be</w:t>
      </w:r>
      <w:proofErr w:type="spellEnd"/>
      <w:r w:rsidRPr="0062788D">
        <w:rPr>
          <w:color w:val="000000"/>
        </w:rPr>
        <w:t xml:space="preserve"> </w:t>
      </w:r>
      <w:proofErr w:type="spellStart"/>
      <w:r w:rsidRPr="0062788D">
        <w:rPr>
          <w:color w:val="000000"/>
        </w:rPr>
        <w:t>able</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really</w:t>
      </w:r>
      <w:proofErr w:type="spellEnd"/>
      <w:r w:rsidRPr="0062788D">
        <w:rPr>
          <w:color w:val="000000"/>
        </w:rPr>
        <w:t xml:space="preserve"> </w:t>
      </w:r>
      <w:proofErr w:type="spellStart"/>
      <w:r w:rsidRPr="0062788D">
        <w:rPr>
          <w:color w:val="000000"/>
        </w:rPr>
        <w:t>invest</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bring</w:t>
      </w:r>
      <w:proofErr w:type="spellEnd"/>
      <w:r w:rsidRPr="0062788D">
        <w:rPr>
          <w:color w:val="000000"/>
        </w:rPr>
        <w:t xml:space="preserve"> </w:t>
      </w:r>
      <w:proofErr w:type="spellStart"/>
      <w:r w:rsidRPr="0062788D">
        <w:rPr>
          <w:color w:val="000000"/>
        </w:rPr>
        <w:t>better</w:t>
      </w:r>
      <w:proofErr w:type="spellEnd"/>
      <w:r w:rsidRPr="0062788D">
        <w:rPr>
          <w:color w:val="000000"/>
        </w:rPr>
        <w:t xml:space="preserve"> </w:t>
      </w:r>
      <w:proofErr w:type="spellStart"/>
      <w:r w:rsidRPr="0062788D">
        <w:rPr>
          <w:color w:val="000000"/>
        </w:rPr>
        <w:t>profits</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him</w:t>
      </w:r>
      <w:proofErr w:type="spellEnd"/>
      <w:r w:rsidRPr="0062788D">
        <w:rPr>
          <w:color w:val="000000"/>
        </w:rPr>
        <w:t xml:space="preserve">. In </w:t>
      </w:r>
      <w:proofErr w:type="spellStart"/>
      <w:r w:rsidRPr="0062788D">
        <w:rPr>
          <w:color w:val="000000"/>
        </w:rPr>
        <w:t>order</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present</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content</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application</w:t>
      </w:r>
      <w:proofErr w:type="spellEnd"/>
      <w:r w:rsidRPr="0062788D">
        <w:rPr>
          <w:color w:val="000000"/>
        </w:rPr>
        <w:t xml:space="preserve"> </w:t>
      </w:r>
      <w:proofErr w:type="spellStart"/>
      <w:r w:rsidRPr="0062788D">
        <w:rPr>
          <w:color w:val="000000"/>
        </w:rPr>
        <w:t>will</w:t>
      </w:r>
      <w:proofErr w:type="spellEnd"/>
      <w:r w:rsidRPr="0062788D">
        <w:rPr>
          <w:color w:val="000000"/>
        </w:rPr>
        <w:t xml:space="preserve"> use a </w:t>
      </w:r>
      <w:proofErr w:type="spellStart"/>
      <w:r w:rsidRPr="0062788D">
        <w:rPr>
          <w:color w:val="000000"/>
        </w:rPr>
        <w:t>gamification</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financial </w:t>
      </w:r>
      <w:proofErr w:type="spellStart"/>
      <w:r w:rsidRPr="0062788D">
        <w:rPr>
          <w:color w:val="000000"/>
        </w:rPr>
        <w:t>education</w:t>
      </w:r>
      <w:proofErr w:type="spellEnd"/>
      <w:r w:rsidRPr="0062788D">
        <w:rPr>
          <w:color w:val="000000"/>
        </w:rPr>
        <w:t xml:space="preserve"> </w:t>
      </w:r>
      <w:proofErr w:type="spellStart"/>
      <w:r w:rsidRPr="0062788D">
        <w:rPr>
          <w:color w:val="000000"/>
        </w:rPr>
        <w:t>where</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content</w:t>
      </w:r>
      <w:proofErr w:type="spellEnd"/>
      <w:r w:rsidRPr="0062788D">
        <w:rPr>
          <w:color w:val="000000"/>
        </w:rPr>
        <w:t xml:space="preserve"> </w:t>
      </w:r>
      <w:proofErr w:type="spellStart"/>
      <w:r w:rsidRPr="0062788D">
        <w:rPr>
          <w:color w:val="000000"/>
        </w:rPr>
        <w:t>about</w:t>
      </w:r>
      <w:proofErr w:type="spellEnd"/>
      <w:r w:rsidRPr="0062788D">
        <w:rPr>
          <w:color w:val="000000"/>
        </w:rPr>
        <w:t xml:space="preserve"> a </w:t>
      </w:r>
      <w:proofErr w:type="spellStart"/>
      <w:r w:rsidRPr="0062788D">
        <w:rPr>
          <w:color w:val="000000"/>
        </w:rPr>
        <w:t>specific</w:t>
      </w:r>
      <w:proofErr w:type="spellEnd"/>
      <w:r w:rsidRPr="0062788D">
        <w:rPr>
          <w:color w:val="000000"/>
        </w:rPr>
        <w:t xml:space="preserve"> </w:t>
      </w:r>
      <w:proofErr w:type="spellStart"/>
      <w:r w:rsidRPr="0062788D">
        <w:rPr>
          <w:color w:val="000000"/>
        </w:rPr>
        <w:t>subject</w:t>
      </w:r>
      <w:proofErr w:type="spellEnd"/>
      <w:r w:rsidRPr="0062788D">
        <w:rPr>
          <w:color w:val="000000"/>
        </w:rPr>
        <w:t xml:space="preserve"> </w:t>
      </w:r>
      <w:proofErr w:type="spellStart"/>
      <w:r w:rsidRPr="0062788D">
        <w:rPr>
          <w:color w:val="000000"/>
        </w:rPr>
        <w:t>is</w:t>
      </w:r>
      <w:proofErr w:type="spellEnd"/>
      <w:r w:rsidRPr="0062788D">
        <w:rPr>
          <w:color w:val="000000"/>
        </w:rPr>
        <w:t xml:space="preserve"> </w:t>
      </w:r>
      <w:proofErr w:type="spellStart"/>
      <w:r w:rsidRPr="0062788D">
        <w:rPr>
          <w:color w:val="000000"/>
        </w:rPr>
        <w:t>presented</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after</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presentation</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is</w:t>
      </w:r>
      <w:proofErr w:type="spellEnd"/>
      <w:r w:rsidRPr="0062788D">
        <w:rPr>
          <w:color w:val="000000"/>
        </w:rPr>
        <w:t xml:space="preserve"> </w:t>
      </w:r>
      <w:proofErr w:type="spellStart"/>
      <w:r w:rsidRPr="0062788D">
        <w:rPr>
          <w:color w:val="000000"/>
        </w:rPr>
        <w:t>submitted</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some </w:t>
      </w:r>
      <w:proofErr w:type="spellStart"/>
      <w:r w:rsidRPr="0062788D">
        <w:rPr>
          <w:color w:val="000000"/>
        </w:rPr>
        <w:t>tests</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presented</w:t>
      </w:r>
      <w:proofErr w:type="spellEnd"/>
      <w:r w:rsidRPr="0062788D">
        <w:rPr>
          <w:color w:val="000000"/>
        </w:rPr>
        <w:t xml:space="preserve"> </w:t>
      </w:r>
      <w:proofErr w:type="spellStart"/>
      <w:r w:rsidRPr="0062788D">
        <w:rPr>
          <w:color w:val="000000"/>
        </w:rPr>
        <w:t>principles</w:t>
      </w:r>
      <w:proofErr w:type="spellEnd"/>
      <w:r w:rsidRPr="0062788D">
        <w:rPr>
          <w:color w:val="000000"/>
        </w:rPr>
        <w:t xml:space="preserve"> </w:t>
      </w:r>
      <w:proofErr w:type="spellStart"/>
      <w:r w:rsidRPr="0062788D">
        <w:rPr>
          <w:color w:val="000000"/>
        </w:rPr>
        <w:t>fixation</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will</w:t>
      </w:r>
      <w:proofErr w:type="spellEnd"/>
      <w:r w:rsidRPr="0062788D">
        <w:rPr>
          <w:color w:val="000000"/>
        </w:rPr>
        <w:t xml:space="preserve"> </w:t>
      </w:r>
      <w:proofErr w:type="spellStart"/>
      <w:r w:rsidRPr="0062788D">
        <w:rPr>
          <w:color w:val="000000"/>
        </w:rPr>
        <w:t>be</w:t>
      </w:r>
      <w:proofErr w:type="spellEnd"/>
      <w:r w:rsidRPr="0062788D">
        <w:rPr>
          <w:color w:val="000000"/>
        </w:rPr>
        <w:t xml:space="preserve"> </w:t>
      </w:r>
      <w:proofErr w:type="spellStart"/>
      <w:r w:rsidRPr="0062788D">
        <w:rPr>
          <w:color w:val="000000"/>
        </w:rPr>
        <w:t>rewarded</w:t>
      </w:r>
      <w:proofErr w:type="spellEnd"/>
      <w:r w:rsidRPr="0062788D">
        <w:rPr>
          <w:color w:val="000000"/>
        </w:rPr>
        <w:t xml:space="preserve"> </w:t>
      </w:r>
      <w:proofErr w:type="spellStart"/>
      <w:r w:rsidRPr="0062788D">
        <w:rPr>
          <w:color w:val="000000"/>
        </w:rPr>
        <w:t>with</w:t>
      </w:r>
      <w:proofErr w:type="spellEnd"/>
      <w:r w:rsidRPr="0062788D">
        <w:rPr>
          <w:color w:val="000000"/>
        </w:rPr>
        <w:t xml:space="preserve"> virtual </w:t>
      </w:r>
      <w:proofErr w:type="spellStart"/>
      <w:r w:rsidRPr="0062788D">
        <w:rPr>
          <w:color w:val="000000"/>
        </w:rPr>
        <w:t>currencies</w:t>
      </w:r>
      <w:proofErr w:type="spellEnd"/>
      <w:r w:rsidRPr="0062788D">
        <w:rPr>
          <w:color w:val="000000"/>
        </w:rPr>
        <w:t xml:space="preserve"> </w:t>
      </w:r>
      <w:proofErr w:type="spellStart"/>
      <w:r w:rsidRPr="0062788D">
        <w:rPr>
          <w:color w:val="000000"/>
        </w:rPr>
        <w:t>used</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unlock</w:t>
      </w:r>
      <w:proofErr w:type="spellEnd"/>
      <w:r w:rsidRPr="0062788D">
        <w:rPr>
          <w:color w:val="000000"/>
        </w:rPr>
        <w:t xml:space="preserve"> new </w:t>
      </w:r>
      <w:proofErr w:type="spellStart"/>
      <w:r w:rsidRPr="0062788D">
        <w:rPr>
          <w:color w:val="000000"/>
        </w:rPr>
        <w:t>content</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learn</w:t>
      </w:r>
      <w:proofErr w:type="spellEnd"/>
      <w:r w:rsidRPr="0062788D">
        <w:rPr>
          <w:color w:val="000000"/>
        </w:rPr>
        <w:t xml:space="preserve"> more </w:t>
      </w:r>
      <w:proofErr w:type="spellStart"/>
      <w:r w:rsidRPr="0062788D">
        <w:rPr>
          <w:color w:val="000000"/>
        </w:rPr>
        <w:t>about</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investment</w:t>
      </w:r>
      <w:proofErr w:type="spellEnd"/>
      <w:r w:rsidRPr="0062788D">
        <w:rPr>
          <w:color w:val="000000"/>
        </w:rPr>
        <w:t xml:space="preserve"> world. The </w:t>
      </w:r>
      <w:proofErr w:type="spellStart"/>
      <w:r w:rsidRPr="0062788D">
        <w:rPr>
          <w:color w:val="000000"/>
        </w:rPr>
        <w:t>application</w:t>
      </w:r>
      <w:proofErr w:type="spellEnd"/>
      <w:r w:rsidRPr="0062788D">
        <w:rPr>
          <w:color w:val="000000"/>
        </w:rPr>
        <w:t xml:space="preserve"> </w:t>
      </w:r>
      <w:proofErr w:type="spellStart"/>
      <w:r w:rsidRPr="0062788D">
        <w:rPr>
          <w:color w:val="000000"/>
        </w:rPr>
        <w:t>will</w:t>
      </w:r>
      <w:proofErr w:type="spellEnd"/>
      <w:r w:rsidRPr="0062788D">
        <w:rPr>
          <w:color w:val="000000"/>
        </w:rPr>
        <w:t xml:space="preserve"> </w:t>
      </w:r>
      <w:proofErr w:type="spellStart"/>
      <w:r w:rsidRPr="0062788D">
        <w:rPr>
          <w:color w:val="000000"/>
        </w:rPr>
        <w:t>have</w:t>
      </w:r>
      <w:proofErr w:type="spellEnd"/>
      <w:r w:rsidRPr="0062788D">
        <w:rPr>
          <w:color w:val="000000"/>
        </w:rPr>
        <w:t xml:space="preserve"> a </w:t>
      </w:r>
      <w:proofErr w:type="spellStart"/>
      <w:r w:rsidRPr="0062788D">
        <w:rPr>
          <w:color w:val="000000"/>
        </w:rPr>
        <w:t>finance</w:t>
      </w:r>
      <w:proofErr w:type="spellEnd"/>
      <w:r w:rsidRPr="0062788D">
        <w:rPr>
          <w:color w:val="000000"/>
        </w:rPr>
        <w:t xml:space="preserve"> </w:t>
      </w:r>
      <w:proofErr w:type="spellStart"/>
      <w:r w:rsidRPr="0062788D">
        <w:rPr>
          <w:color w:val="000000"/>
        </w:rPr>
        <w:t>calculator</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create</w:t>
      </w:r>
      <w:proofErr w:type="spellEnd"/>
      <w:r w:rsidRPr="0062788D">
        <w:rPr>
          <w:color w:val="000000"/>
        </w:rPr>
        <w:t xml:space="preserve"> a future </w:t>
      </w:r>
      <w:proofErr w:type="spellStart"/>
      <w:r w:rsidRPr="0062788D">
        <w:rPr>
          <w:color w:val="000000"/>
        </w:rPr>
        <w:t>estimate</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w:t>
      </w:r>
      <w:proofErr w:type="spellStart"/>
      <w:r w:rsidRPr="0062788D">
        <w:rPr>
          <w:color w:val="000000"/>
        </w:rPr>
        <w:t>how</w:t>
      </w:r>
      <w:proofErr w:type="spellEnd"/>
      <w:r w:rsidRPr="0062788D">
        <w:rPr>
          <w:color w:val="000000"/>
        </w:rPr>
        <w:t xml:space="preserve"> </w:t>
      </w:r>
      <w:proofErr w:type="spellStart"/>
      <w:r w:rsidRPr="0062788D">
        <w:rPr>
          <w:color w:val="000000"/>
        </w:rPr>
        <w:t>much</w:t>
      </w:r>
      <w:proofErr w:type="spellEnd"/>
      <w:r w:rsidRPr="0062788D">
        <w:rPr>
          <w:color w:val="000000"/>
        </w:rPr>
        <w:t xml:space="preserve"> a </w:t>
      </w:r>
      <w:proofErr w:type="spellStart"/>
      <w:r w:rsidRPr="0062788D">
        <w:rPr>
          <w:color w:val="000000"/>
        </w:rPr>
        <w:t>given</w:t>
      </w:r>
      <w:proofErr w:type="spellEnd"/>
      <w:r w:rsidRPr="0062788D">
        <w:rPr>
          <w:color w:val="000000"/>
        </w:rPr>
        <w:t xml:space="preserve"> </w:t>
      </w:r>
      <w:proofErr w:type="spellStart"/>
      <w:r w:rsidRPr="0062788D">
        <w:rPr>
          <w:color w:val="000000"/>
        </w:rPr>
        <w:t>amount</w:t>
      </w:r>
      <w:proofErr w:type="spellEnd"/>
      <w:r w:rsidRPr="0062788D">
        <w:rPr>
          <w:color w:val="000000"/>
        </w:rPr>
        <w:t xml:space="preserve"> </w:t>
      </w:r>
      <w:proofErr w:type="spellStart"/>
      <w:r w:rsidRPr="0062788D">
        <w:rPr>
          <w:color w:val="000000"/>
        </w:rPr>
        <w:t>will</w:t>
      </w:r>
      <w:proofErr w:type="spellEnd"/>
      <w:r w:rsidRPr="0062788D">
        <w:rPr>
          <w:color w:val="000000"/>
        </w:rPr>
        <w:t xml:space="preserve"> </w:t>
      </w:r>
      <w:proofErr w:type="spellStart"/>
      <w:r w:rsidRPr="0062788D">
        <w:rPr>
          <w:color w:val="000000"/>
        </w:rPr>
        <w:t>have</w:t>
      </w:r>
      <w:proofErr w:type="spellEnd"/>
      <w:r w:rsidRPr="0062788D">
        <w:rPr>
          <w:color w:val="000000"/>
        </w:rPr>
        <w:t xml:space="preserve"> </w:t>
      </w:r>
      <w:proofErr w:type="spellStart"/>
      <w:r w:rsidRPr="0062788D">
        <w:rPr>
          <w:color w:val="000000"/>
        </w:rPr>
        <w:t>generate</w:t>
      </w:r>
      <w:proofErr w:type="spellEnd"/>
      <w:r w:rsidRPr="0062788D">
        <w:rPr>
          <w:color w:val="000000"/>
        </w:rPr>
        <w:t xml:space="preserve"> </w:t>
      </w:r>
      <w:proofErr w:type="spellStart"/>
      <w:r w:rsidRPr="0062788D">
        <w:rPr>
          <w:color w:val="000000"/>
        </w:rPr>
        <w:t>profits</w:t>
      </w:r>
      <w:proofErr w:type="spellEnd"/>
      <w:r w:rsidRPr="0062788D">
        <w:rPr>
          <w:color w:val="000000"/>
        </w:rPr>
        <w:t xml:space="preserve"> </w:t>
      </w:r>
      <w:proofErr w:type="spellStart"/>
      <w:r w:rsidRPr="0062788D">
        <w:rPr>
          <w:color w:val="000000"/>
        </w:rPr>
        <w:t>after</w:t>
      </w:r>
      <w:proofErr w:type="spellEnd"/>
      <w:r w:rsidRPr="0062788D">
        <w:rPr>
          <w:color w:val="000000"/>
        </w:rPr>
        <w:t xml:space="preserve"> a </w:t>
      </w:r>
      <w:proofErr w:type="spellStart"/>
      <w:r w:rsidRPr="0062788D">
        <w:rPr>
          <w:color w:val="000000"/>
        </w:rPr>
        <w:t>while</w:t>
      </w:r>
      <w:proofErr w:type="spellEnd"/>
      <w:r w:rsidRPr="0062788D">
        <w:rPr>
          <w:color w:val="000000"/>
        </w:rPr>
        <w:t xml:space="preserve">, </w:t>
      </w:r>
      <w:proofErr w:type="spellStart"/>
      <w:r w:rsidRPr="0062788D">
        <w:rPr>
          <w:color w:val="000000"/>
        </w:rPr>
        <w:t>taking</w:t>
      </w:r>
      <w:proofErr w:type="spellEnd"/>
      <w:r w:rsidRPr="0062788D">
        <w:rPr>
          <w:color w:val="000000"/>
        </w:rPr>
        <w:t xml:space="preserve"> </w:t>
      </w:r>
      <w:proofErr w:type="spellStart"/>
      <w:r w:rsidRPr="0062788D">
        <w:rPr>
          <w:color w:val="000000"/>
        </w:rPr>
        <w:t>into</w:t>
      </w:r>
      <w:proofErr w:type="spellEnd"/>
      <w:r w:rsidRPr="0062788D">
        <w:rPr>
          <w:color w:val="000000"/>
        </w:rPr>
        <w:t xml:space="preserve"> </w:t>
      </w:r>
      <w:proofErr w:type="spellStart"/>
      <w:r w:rsidRPr="0062788D">
        <w:rPr>
          <w:color w:val="000000"/>
        </w:rPr>
        <w:t>account</w:t>
      </w:r>
      <w:proofErr w:type="spellEnd"/>
      <w:r w:rsidRPr="0062788D">
        <w:rPr>
          <w:color w:val="000000"/>
        </w:rPr>
        <w:t xml:space="preserve"> </w:t>
      </w:r>
      <w:proofErr w:type="spellStart"/>
      <w:r w:rsidRPr="0062788D">
        <w:rPr>
          <w:color w:val="000000"/>
        </w:rPr>
        <w:t>an</w:t>
      </w:r>
      <w:proofErr w:type="spellEnd"/>
      <w:r w:rsidRPr="0062788D">
        <w:rPr>
          <w:color w:val="000000"/>
        </w:rPr>
        <w:t xml:space="preserve"> </w:t>
      </w:r>
      <w:proofErr w:type="spellStart"/>
      <w:r w:rsidRPr="0062788D">
        <w:rPr>
          <w:color w:val="000000"/>
        </w:rPr>
        <w:t>initial</w:t>
      </w:r>
      <w:proofErr w:type="spellEnd"/>
      <w:r w:rsidRPr="0062788D">
        <w:rPr>
          <w:color w:val="000000"/>
        </w:rPr>
        <w:t xml:space="preserve"> </w:t>
      </w:r>
      <w:proofErr w:type="spellStart"/>
      <w:r w:rsidRPr="0062788D">
        <w:rPr>
          <w:color w:val="000000"/>
        </w:rPr>
        <w:t>contribution</w:t>
      </w:r>
      <w:proofErr w:type="spellEnd"/>
      <w:r w:rsidRPr="0062788D">
        <w:rPr>
          <w:color w:val="000000"/>
        </w:rPr>
        <w:t xml:space="preserve">, </w:t>
      </w:r>
      <w:proofErr w:type="spellStart"/>
      <w:r w:rsidRPr="0062788D">
        <w:rPr>
          <w:color w:val="000000"/>
        </w:rPr>
        <w:t>monthly</w:t>
      </w:r>
      <w:proofErr w:type="spellEnd"/>
      <w:r w:rsidRPr="0062788D">
        <w:rPr>
          <w:color w:val="000000"/>
        </w:rPr>
        <w:t xml:space="preserve"> </w:t>
      </w:r>
      <w:proofErr w:type="spellStart"/>
      <w:r w:rsidRPr="0062788D">
        <w:rPr>
          <w:color w:val="000000"/>
        </w:rPr>
        <w:t>deposits</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which</w:t>
      </w:r>
      <w:proofErr w:type="spellEnd"/>
      <w:r w:rsidRPr="0062788D">
        <w:rPr>
          <w:color w:val="000000"/>
        </w:rPr>
        <w:t xml:space="preserve"> </w:t>
      </w:r>
      <w:proofErr w:type="spellStart"/>
      <w:r w:rsidRPr="0062788D">
        <w:rPr>
          <w:color w:val="000000"/>
        </w:rPr>
        <w:t>investment</w:t>
      </w:r>
      <w:proofErr w:type="spellEnd"/>
      <w:r w:rsidRPr="0062788D">
        <w:rPr>
          <w:color w:val="000000"/>
        </w:rPr>
        <w:t xml:space="preserve"> </w:t>
      </w:r>
      <w:proofErr w:type="spellStart"/>
      <w:r w:rsidRPr="0062788D">
        <w:rPr>
          <w:color w:val="000000"/>
        </w:rPr>
        <w:t>type</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selected</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make</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simulation</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calculator</w:t>
      </w:r>
      <w:proofErr w:type="spellEnd"/>
      <w:r w:rsidRPr="0062788D">
        <w:rPr>
          <w:color w:val="000000"/>
        </w:rPr>
        <w:t xml:space="preserve"> </w:t>
      </w:r>
      <w:proofErr w:type="spellStart"/>
      <w:r w:rsidRPr="0062788D">
        <w:rPr>
          <w:color w:val="000000"/>
        </w:rPr>
        <w:t>will</w:t>
      </w:r>
      <w:proofErr w:type="spellEnd"/>
      <w:r w:rsidRPr="0062788D">
        <w:rPr>
          <w:color w:val="000000"/>
        </w:rPr>
        <w:t xml:space="preserve"> </w:t>
      </w:r>
      <w:proofErr w:type="spellStart"/>
      <w:r w:rsidRPr="0062788D">
        <w:rPr>
          <w:color w:val="000000"/>
        </w:rPr>
        <w:t>have</w:t>
      </w:r>
      <w:proofErr w:type="spellEnd"/>
      <w:r w:rsidRPr="0062788D">
        <w:rPr>
          <w:color w:val="000000"/>
        </w:rPr>
        <w:t xml:space="preserve"> </w:t>
      </w:r>
      <w:proofErr w:type="spellStart"/>
      <w:r w:rsidRPr="0062788D">
        <w:rPr>
          <w:color w:val="000000"/>
        </w:rPr>
        <w:t>also</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function</w:t>
      </w:r>
      <w:proofErr w:type="spellEnd"/>
      <w:r w:rsidRPr="0062788D">
        <w:rPr>
          <w:color w:val="000000"/>
        </w:rPr>
        <w:t xml:space="preserve"> </w:t>
      </w:r>
      <w:proofErr w:type="spellStart"/>
      <w:r w:rsidRPr="0062788D">
        <w:rPr>
          <w:color w:val="000000"/>
        </w:rPr>
        <w:t>of</w:t>
      </w:r>
      <w:proofErr w:type="spellEnd"/>
      <w:r w:rsidRPr="0062788D">
        <w:rPr>
          <w:color w:val="000000"/>
        </w:rPr>
        <w:t xml:space="preserve"> </w:t>
      </w:r>
      <w:proofErr w:type="spellStart"/>
      <w:r w:rsidRPr="0062788D">
        <w:rPr>
          <w:color w:val="000000"/>
        </w:rPr>
        <w:t>establishing</w:t>
      </w:r>
      <w:proofErr w:type="spellEnd"/>
      <w:r w:rsidRPr="0062788D">
        <w:rPr>
          <w:color w:val="000000"/>
        </w:rPr>
        <w:t xml:space="preserve"> </w:t>
      </w:r>
      <w:proofErr w:type="spellStart"/>
      <w:r w:rsidRPr="0062788D">
        <w:rPr>
          <w:color w:val="000000"/>
        </w:rPr>
        <w:t>goals</w:t>
      </w:r>
      <w:proofErr w:type="spellEnd"/>
      <w:r w:rsidRPr="0062788D">
        <w:rPr>
          <w:color w:val="000000"/>
        </w:rPr>
        <w:t xml:space="preserve"> </w:t>
      </w:r>
      <w:proofErr w:type="spellStart"/>
      <w:r w:rsidRPr="0062788D">
        <w:rPr>
          <w:color w:val="000000"/>
        </w:rPr>
        <w:t>determined</w:t>
      </w:r>
      <w:proofErr w:type="spellEnd"/>
      <w:r w:rsidRPr="0062788D">
        <w:rPr>
          <w:color w:val="000000"/>
        </w:rPr>
        <w:t xml:space="preserve"> </w:t>
      </w:r>
      <w:proofErr w:type="spellStart"/>
      <w:r w:rsidRPr="0062788D">
        <w:rPr>
          <w:color w:val="000000"/>
        </w:rPr>
        <w:t>by</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it </w:t>
      </w:r>
      <w:proofErr w:type="spellStart"/>
      <w:r w:rsidRPr="0062788D">
        <w:rPr>
          <w:color w:val="000000"/>
        </w:rPr>
        <w:t>will</w:t>
      </w:r>
      <w:proofErr w:type="spellEnd"/>
      <w:r w:rsidRPr="0062788D">
        <w:rPr>
          <w:color w:val="000000"/>
        </w:rPr>
        <w:t xml:space="preserve"> determine </w:t>
      </w:r>
      <w:proofErr w:type="spellStart"/>
      <w:r w:rsidRPr="0062788D">
        <w:rPr>
          <w:color w:val="000000"/>
        </w:rPr>
        <w:t>which</w:t>
      </w:r>
      <w:proofErr w:type="spellEnd"/>
      <w:r w:rsidRPr="0062788D">
        <w:rPr>
          <w:color w:val="000000"/>
        </w:rPr>
        <w:t xml:space="preserve"> </w:t>
      </w:r>
      <w:proofErr w:type="spellStart"/>
      <w:r w:rsidRPr="0062788D">
        <w:rPr>
          <w:color w:val="000000"/>
        </w:rPr>
        <w:t>is</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best</w:t>
      </w:r>
      <w:proofErr w:type="spellEnd"/>
      <w:r w:rsidRPr="0062788D">
        <w:rPr>
          <w:color w:val="000000"/>
        </w:rPr>
        <w:t xml:space="preserve"> </w:t>
      </w:r>
      <w:proofErr w:type="spellStart"/>
      <w:r w:rsidRPr="0062788D">
        <w:rPr>
          <w:color w:val="000000"/>
        </w:rPr>
        <w:t>way</w:t>
      </w:r>
      <w:proofErr w:type="spellEnd"/>
      <w:r w:rsidRPr="0062788D">
        <w:rPr>
          <w:color w:val="000000"/>
        </w:rPr>
        <w:t xml:space="preserve"> </w:t>
      </w:r>
      <w:proofErr w:type="spellStart"/>
      <w:r w:rsidRPr="0062788D">
        <w:rPr>
          <w:color w:val="000000"/>
        </w:rPr>
        <w:t>to</w:t>
      </w:r>
      <w:proofErr w:type="spellEnd"/>
      <w:r w:rsidRPr="0062788D">
        <w:rPr>
          <w:color w:val="000000"/>
        </w:rPr>
        <w:t xml:space="preserve"> </w:t>
      </w:r>
      <w:proofErr w:type="spellStart"/>
      <w:r w:rsidRPr="0062788D">
        <w:rPr>
          <w:color w:val="000000"/>
        </w:rPr>
        <w:t>invest</w:t>
      </w:r>
      <w:proofErr w:type="spellEnd"/>
      <w:r w:rsidRPr="0062788D">
        <w:rPr>
          <w:color w:val="000000"/>
        </w:rPr>
        <w:t xml:space="preserve"> </w:t>
      </w:r>
      <w:proofErr w:type="spellStart"/>
      <w:r w:rsidRPr="0062788D">
        <w:rPr>
          <w:color w:val="000000"/>
        </w:rPr>
        <w:t>so</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user</w:t>
      </w:r>
      <w:proofErr w:type="spellEnd"/>
      <w:r w:rsidRPr="0062788D">
        <w:rPr>
          <w:color w:val="000000"/>
        </w:rPr>
        <w:t xml:space="preserve"> </w:t>
      </w:r>
      <w:proofErr w:type="spellStart"/>
      <w:r w:rsidRPr="0062788D">
        <w:rPr>
          <w:color w:val="000000"/>
        </w:rPr>
        <w:t>can</w:t>
      </w:r>
      <w:proofErr w:type="spellEnd"/>
      <w:r w:rsidRPr="0062788D">
        <w:rPr>
          <w:color w:val="000000"/>
        </w:rPr>
        <w:t xml:space="preserve"> </w:t>
      </w:r>
      <w:proofErr w:type="spellStart"/>
      <w:r w:rsidRPr="0062788D">
        <w:rPr>
          <w:color w:val="000000"/>
        </w:rPr>
        <w:t>achieve</w:t>
      </w:r>
      <w:proofErr w:type="spellEnd"/>
      <w:r w:rsidRPr="0062788D">
        <w:rPr>
          <w:color w:val="000000"/>
        </w:rPr>
        <w:t xml:space="preserve"> </w:t>
      </w:r>
      <w:proofErr w:type="spellStart"/>
      <w:r w:rsidRPr="0062788D">
        <w:rPr>
          <w:color w:val="000000"/>
        </w:rPr>
        <w:t>what</w:t>
      </w:r>
      <w:proofErr w:type="spellEnd"/>
      <w:r w:rsidRPr="0062788D">
        <w:rPr>
          <w:color w:val="000000"/>
        </w:rPr>
        <w:t xml:space="preserve"> </w:t>
      </w:r>
      <w:proofErr w:type="spellStart"/>
      <w:r w:rsidRPr="0062788D">
        <w:rPr>
          <w:color w:val="000000"/>
        </w:rPr>
        <w:t>he</w:t>
      </w:r>
      <w:proofErr w:type="spellEnd"/>
      <w:r w:rsidRPr="0062788D">
        <w:rPr>
          <w:color w:val="000000"/>
        </w:rPr>
        <w:t xml:space="preserve"> </w:t>
      </w:r>
      <w:proofErr w:type="spellStart"/>
      <w:r w:rsidRPr="0062788D">
        <w:rPr>
          <w:color w:val="000000"/>
        </w:rPr>
        <w:t>wants</w:t>
      </w:r>
      <w:proofErr w:type="spellEnd"/>
      <w:r w:rsidRPr="0062788D">
        <w:rPr>
          <w:color w:val="000000"/>
        </w:rPr>
        <w:t xml:space="preserve"> </w:t>
      </w:r>
      <w:proofErr w:type="spellStart"/>
      <w:r w:rsidRPr="0062788D">
        <w:rPr>
          <w:color w:val="000000"/>
        </w:rPr>
        <w:t>based</w:t>
      </w:r>
      <w:proofErr w:type="spellEnd"/>
      <w:r w:rsidRPr="0062788D">
        <w:rPr>
          <w:color w:val="000000"/>
        </w:rPr>
        <w:t xml:space="preserve"> </w:t>
      </w:r>
      <w:proofErr w:type="spellStart"/>
      <w:r w:rsidRPr="0062788D">
        <w:rPr>
          <w:color w:val="000000"/>
        </w:rPr>
        <w:t>on</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time </w:t>
      </w:r>
      <w:proofErr w:type="spellStart"/>
      <w:r w:rsidRPr="0062788D">
        <w:rPr>
          <w:color w:val="000000"/>
        </w:rPr>
        <w:t>provided</w:t>
      </w:r>
      <w:proofErr w:type="spellEnd"/>
      <w:r w:rsidRPr="0062788D">
        <w:rPr>
          <w:color w:val="000000"/>
        </w:rPr>
        <w:t xml:space="preserve"> </w:t>
      </w:r>
      <w:proofErr w:type="spellStart"/>
      <w:r w:rsidRPr="0062788D">
        <w:rPr>
          <w:color w:val="000000"/>
        </w:rPr>
        <w:t>with</w:t>
      </w:r>
      <w:proofErr w:type="spellEnd"/>
      <w:r w:rsidRPr="0062788D">
        <w:rPr>
          <w:color w:val="000000"/>
        </w:rPr>
        <w:t xml:space="preserve"> </w:t>
      </w:r>
      <w:proofErr w:type="spellStart"/>
      <w:r w:rsidRPr="0062788D">
        <w:rPr>
          <w:color w:val="000000"/>
        </w:rPr>
        <w:t>the</w:t>
      </w:r>
      <w:proofErr w:type="spellEnd"/>
      <w:r w:rsidRPr="0062788D">
        <w:rPr>
          <w:color w:val="000000"/>
        </w:rPr>
        <w:t xml:space="preserve"> </w:t>
      </w:r>
      <w:proofErr w:type="spellStart"/>
      <w:r w:rsidRPr="0062788D">
        <w:rPr>
          <w:color w:val="000000"/>
        </w:rPr>
        <w:t>initial</w:t>
      </w:r>
      <w:proofErr w:type="spellEnd"/>
      <w:r w:rsidRPr="0062788D">
        <w:rPr>
          <w:color w:val="000000"/>
        </w:rPr>
        <w:t xml:space="preserve"> </w:t>
      </w:r>
      <w:proofErr w:type="spellStart"/>
      <w:r w:rsidRPr="0062788D">
        <w:rPr>
          <w:color w:val="000000"/>
        </w:rPr>
        <w:t>and</w:t>
      </w:r>
      <w:proofErr w:type="spellEnd"/>
      <w:r w:rsidRPr="0062788D">
        <w:rPr>
          <w:color w:val="000000"/>
        </w:rPr>
        <w:t xml:space="preserve"> </w:t>
      </w:r>
      <w:proofErr w:type="spellStart"/>
      <w:r w:rsidRPr="0062788D">
        <w:rPr>
          <w:color w:val="000000"/>
        </w:rPr>
        <w:t>monthly</w:t>
      </w:r>
      <w:proofErr w:type="spellEnd"/>
      <w:r w:rsidRPr="0062788D">
        <w:rPr>
          <w:color w:val="000000"/>
        </w:rPr>
        <w:t xml:space="preserve"> </w:t>
      </w:r>
      <w:proofErr w:type="spellStart"/>
      <w:r w:rsidRPr="0062788D">
        <w:rPr>
          <w:color w:val="000000"/>
        </w:rPr>
        <w:t>deposits</w:t>
      </w:r>
      <w:proofErr w:type="spellEnd"/>
      <w:r w:rsidRPr="00FC65D6">
        <w:rPr>
          <w:color w:val="000000"/>
        </w:rPr>
        <w:t>.</w:t>
      </w:r>
    </w:p>
    <w:p w14:paraId="71F44E68" w14:textId="77777777" w:rsidR="00FC65D6" w:rsidRDefault="00FC65D6" w:rsidP="00E93F7E">
      <w:pPr>
        <w:rPr>
          <w:b/>
          <w:lang w:val="en-US"/>
        </w:rPr>
      </w:pPr>
    </w:p>
    <w:p w14:paraId="4470ED42" w14:textId="77777777" w:rsidR="00B442C1" w:rsidRDefault="00097BEE" w:rsidP="00E93F7E">
      <w:pPr>
        <w:rPr>
          <w:color w:val="000000"/>
          <w:lang w:val="en-US"/>
        </w:rPr>
      </w:pPr>
      <w:r w:rsidRPr="00152A58">
        <w:rPr>
          <w:b/>
          <w:lang w:val="en-US"/>
        </w:rPr>
        <w:t>Key words:</w:t>
      </w:r>
      <w:r w:rsidRPr="00152A58">
        <w:rPr>
          <w:lang w:val="en-US"/>
        </w:rPr>
        <w:t xml:space="preserve"> </w:t>
      </w:r>
      <w:r w:rsidRPr="00152A58">
        <w:rPr>
          <w:color w:val="000000"/>
          <w:lang w:val="en-US"/>
        </w:rPr>
        <w:t>finances; investments; financial education;</w:t>
      </w:r>
    </w:p>
    <w:p w14:paraId="3B4AD205" w14:textId="77777777" w:rsidR="00C94936" w:rsidRPr="00E93F7E" w:rsidRDefault="00C94936" w:rsidP="00E93F7E">
      <w:pPr>
        <w:rPr>
          <w:b/>
          <w:lang w:val="en-US"/>
        </w:rPr>
      </w:pPr>
    </w:p>
    <w:p w14:paraId="4067E9E0" w14:textId="77777777" w:rsidR="00B442C1" w:rsidRPr="00152A58" w:rsidRDefault="00B442C1">
      <w:pPr>
        <w:widowControl w:val="0"/>
        <w:pBdr>
          <w:top w:val="nil"/>
          <w:left w:val="nil"/>
          <w:bottom w:val="nil"/>
          <w:right w:val="nil"/>
          <w:between w:val="nil"/>
        </w:pBdr>
        <w:spacing w:after="0" w:line="276" w:lineRule="auto"/>
        <w:jc w:val="left"/>
        <w:rPr>
          <w:color w:val="000000"/>
          <w:lang w:val="en-US"/>
        </w:rPr>
        <w:sectPr w:rsidR="00B442C1" w:rsidRPr="00152A58">
          <w:type w:val="continuous"/>
          <w:pgSz w:w="11907" w:h="16840"/>
          <w:pgMar w:top="1701" w:right="1134" w:bottom="1134" w:left="1701" w:header="1134" w:footer="0" w:gutter="0"/>
          <w:cols w:space="720"/>
        </w:sectPr>
      </w:pPr>
    </w:p>
    <w:p w14:paraId="6D840AF7" w14:textId="77777777" w:rsidR="00FC65D6" w:rsidRPr="00FC65D6" w:rsidRDefault="00FC65D6">
      <w:pPr>
        <w:rPr>
          <w:b/>
          <w:lang w:val="en-US"/>
        </w:rPr>
      </w:pPr>
      <w:r w:rsidRPr="00FC65D6">
        <w:rPr>
          <w:b/>
          <w:lang w:val="en-US"/>
        </w:rPr>
        <w:br w:type="page"/>
      </w:r>
    </w:p>
    <w:p w14:paraId="7DA5A8B4" w14:textId="77777777" w:rsidR="00B442C1" w:rsidRDefault="00097BEE" w:rsidP="005947E1">
      <w:pPr>
        <w:spacing w:after="0"/>
        <w:jc w:val="left"/>
        <w:rPr>
          <w:b/>
        </w:rPr>
      </w:pPr>
      <w:r>
        <w:rPr>
          <w:b/>
        </w:rPr>
        <w:lastRenderedPageBreak/>
        <w:t>LISTA DE ILUSTRAÇÕES</w:t>
      </w:r>
    </w:p>
    <w:p w14:paraId="5745EEB6" w14:textId="77777777" w:rsidR="00B442C1" w:rsidRDefault="00B442C1">
      <w:pPr>
        <w:pBdr>
          <w:top w:val="nil"/>
          <w:left w:val="nil"/>
          <w:bottom w:val="nil"/>
          <w:right w:val="nil"/>
          <w:between w:val="nil"/>
        </w:pBdr>
        <w:spacing w:line="480" w:lineRule="auto"/>
        <w:jc w:val="center"/>
        <w:rPr>
          <w:b/>
          <w:color w:val="000000"/>
        </w:rPr>
      </w:pPr>
    </w:p>
    <w:p w14:paraId="30E3968F" w14:textId="77777777" w:rsidR="00B442C1" w:rsidRDefault="00097BEE">
      <w:pPr>
        <w:spacing w:line="240" w:lineRule="auto"/>
        <w:jc w:val="left"/>
        <w:rPr>
          <w:b/>
          <w:color w:val="000000"/>
        </w:rPr>
      </w:pPr>
      <w:bookmarkStart w:id="33" w:name="_30j0zll" w:colFirst="0" w:colLast="0"/>
      <w:bookmarkEnd w:id="33"/>
      <w:r>
        <w:rPr>
          <w:b/>
          <w:color w:val="000000"/>
        </w:rPr>
        <w:t xml:space="preserve"> </w:t>
      </w:r>
      <w:r>
        <w:br w:type="page"/>
      </w:r>
    </w:p>
    <w:p w14:paraId="2613A8A5" w14:textId="77777777" w:rsidR="00B442C1" w:rsidRDefault="00097BEE" w:rsidP="005947E1">
      <w:pPr>
        <w:pBdr>
          <w:top w:val="nil"/>
          <w:left w:val="nil"/>
          <w:bottom w:val="nil"/>
          <w:right w:val="nil"/>
          <w:between w:val="nil"/>
        </w:pBdr>
        <w:spacing w:line="480" w:lineRule="auto"/>
        <w:jc w:val="left"/>
        <w:rPr>
          <w:b/>
          <w:color w:val="000000"/>
        </w:rPr>
      </w:pPr>
      <w:r>
        <w:rPr>
          <w:b/>
          <w:color w:val="000000"/>
        </w:rPr>
        <w:lastRenderedPageBreak/>
        <w:t>LISTA DE TABELAS</w:t>
      </w:r>
    </w:p>
    <w:p w14:paraId="5B397A5C" w14:textId="77777777" w:rsidR="00B442C1" w:rsidRDefault="00097BEE">
      <w:pPr>
        <w:spacing w:after="0" w:line="240" w:lineRule="auto"/>
        <w:jc w:val="left"/>
        <w:rPr>
          <w:b/>
        </w:rPr>
      </w:pPr>
      <w:bookmarkStart w:id="34" w:name="_1fob9te" w:colFirst="0" w:colLast="0"/>
      <w:bookmarkEnd w:id="34"/>
      <w:r>
        <w:br w:type="page"/>
      </w:r>
    </w:p>
    <w:p w14:paraId="47181302" w14:textId="77777777" w:rsidR="00B442C1" w:rsidRDefault="00097BEE" w:rsidP="005947E1">
      <w:pPr>
        <w:spacing w:after="0" w:line="480" w:lineRule="auto"/>
        <w:jc w:val="left"/>
        <w:rPr>
          <w:b/>
        </w:rPr>
      </w:pPr>
      <w:r>
        <w:rPr>
          <w:b/>
        </w:rPr>
        <w:lastRenderedPageBreak/>
        <w:t>LISTA DE ABREVIATURAS E SIGLAS</w:t>
      </w:r>
    </w:p>
    <w:p w14:paraId="019E09AC" w14:textId="77777777" w:rsidR="00B442C1" w:rsidRDefault="00097BEE">
      <w:pPr>
        <w:numPr>
          <w:ilvl w:val="0"/>
          <w:numId w:val="2"/>
        </w:numPr>
        <w:pBdr>
          <w:top w:val="nil"/>
          <w:left w:val="nil"/>
          <w:bottom w:val="nil"/>
          <w:right w:val="nil"/>
          <w:between w:val="nil"/>
        </w:pBdr>
        <w:spacing w:line="240" w:lineRule="auto"/>
        <w:rPr>
          <w:color w:val="000000"/>
        </w:rPr>
      </w:pPr>
      <w:r>
        <w:rPr>
          <w:color w:val="000000"/>
        </w:rPr>
        <w:t>INSS - Instituto Nacional do Seguro Social</w:t>
      </w:r>
    </w:p>
    <w:p w14:paraId="26E5CC13" w14:textId="77777777" w:rsidR="00B442C1" w:rsidRDefault="00097BEE">
      <w:pPr>
        <w:numPr>
          <w:ilvl w:val="0"/>
          <w:numId w:val="2"/>
        </w:numPr>
        <w:spacing w:line="240" w:lineRule="auto"/>
      </w:pPr>
      <w:r>
        <w:t xml:space="preserve">WEB/WWW – World </w:t>
      </w:r>
      <w:proofErr w:type="spellStart"/>
      <w:r>
        <w:t>Wide</w:t>
      </w:r>
      <w:proofErr w:type="spellEnd"/>
      <w:r>
        <w:t xml:space="preserve"> Web</w:t>
      </w:r>
    </w:p>
    <w:p w14:paraId="58D2BE68" w14:textId="77777777" w:rsidR="00B442C1" w:rsidRDefault="00097BEE">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r>
        <w:br w:type="page"/>
      </w:r>
    </w:p>
    <w:p w14:paraId="27DF8864" w14:textId="77777777" w:rsidR="00B442C1" w:rsidRDefault="00097BEE" w:rsidP="005947E1">
      <w:pPr>
        <w:widowControl w:val="0"/>
        <w:pBdr>
          <w:top w:val="nil"/>
          <w:left w:val="nil"/>
          <w:bottom w:val="nil"/>
          <w:right w:val="nil"/>
          <w:between w:val="nil"/>
        </w:pBdr>
        <w:tabs>
          <w:tab w:val="right" w:pos="9062"/>
        </w:tabs>
        <w:spacing w:line="480" w:lineRule="auto"/>
        <w:ind w:left="400" w:hanging="400"/>
        <w:jc w:val="left"/>
        <w:rPr>
          <w:color w:val="000000"/>
        </w:rPr>
      </w:pPr>
      <w:r>
        <w:rPr>
          <w:b/>
          <w:color w:val="000000"/>
        </w:rPr>
        <w:lastRenderedPageBreak/>
        <w:t>SUMÁRIO</w:t>
      </w:r>
    </w:p>
    <w:sdt>
      <w:sdtPr>
        <w:id w:val="-87465579"/>
        <w:docPartObj>
          <w:docPartGallery w:val="Table of Contents"/>
          <w:docPartUnique/>
        </w:docPartObj>
      </w:sdtPr>
      <w:sdtEndPr/>
      <w:sdtContent>
        <w:p w14:paraId="45803600" w14:textId="77777777" w:rsidR="00600B51" w:rsidRDefault="00097BEE">
          <w:pPr>
            <w:pStyle w:val="Sumrio1"/>
            <w:tabs>
              <w:tab w:val="left" w:pos="480"/>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22422" w:history="1">
            <w:r w:rsidR="00600B51" w:rsidRPr="00733131">
              <w:rPr>
                <w:rStyle w:val="Hyperlink"/>
                <w:noProof/>
              </w:rPr>
              <w:t>1</w:t>
            </w:r>
            <w:r w:rsidR="00600B51">
              <w:rPr>
                <w:rFonts w:asciiTheme="minorHAnsi" w:eastAsiaTheme="minorEastAsia" w:hAnsiTheme="minorHAnsi" w:cstheme="minorBidi"/>
                <w:noProof/>
                <w:sz w:val="22"/>
                <w:szCs w:val="22"/>
              </w:rPr>
              <w:tab/>
            </w:r>
            <w:r w:rsidR="00600B51" w:rsidRPr="00733131">
              <w:rPr>
                <w:rStyle w:val="Hyperlink"/>
                <w:noProof/>
              </w:rPr>
              <w:t>Introdução</w:t>
            </w:r>
            <w:r w:rsidR="00600B51">
              <w:rPr>
                <w:noProof/>
                <w:webHidden/>
              </w:rPr>
              <w:tab/>
            </w:r>
            <w:r w:rsidR="00600B51">
              <w:rPr>
                <w:noProof/>
                <w:webHidden/>
              </w:rPr>
              <w:fldChar w:fldCharType="begin"/>
            </w:r>
            <w:r w:rsidR="00600B51">
              <w:rPr>
                <w:noProof/>
                <w:webHidden/>
              </w:rPr>
              <w:instrText xml:space="preserve"> PAGEREF _Toc3922422 \h </w:instrText>
            </w:r>
            <w:r w:rsidR="00600B51">
              <w:rPr>
                <w:noProof/>
                <w:webHidden/>
              </w:rPr>
            </w:r>
            <w:r w:rsidR="00600B51">
              <w:rPr>
                <w:noProof/>
                <w:webHidden/>
              </w:rPr>
              <w:fldChar w:fldCharType="separate"/>
            </w:r>
            <w:r w:rsidR="00600B51">
              <w:rPr>
                <w:noProof/>
                <w:webHidden/>
              </w:rPr>
              <w:t>10</w:t>
            </w:r>
            <w:r w:rsidR="00600B51">
              <w:rPr>
                <w:noProof/>
                <w:webHidden/>
              </w:rPr>
              <w:fldChar w:fldCharType="end"/>
            </w:r>
          </w:hyperlink>
        </w:p>
        <w:p w14:paraId="62A47763" w14:textId="77777777" w:rsidR="00600B51" w:rsidRDefault="00C136E5">
          <w:pPr>
            <w:pStyle w:val="Sumrio2"/>
            <w:tabs>
              <w:tab w:val="left" w:pos="880"/>
              <w:tab w:val="right" w:pos="9062"/>
            </w:tabs>
            <w:rPr>
              <w:rFonts w:asciiTheme="minorHAnsi" w:eastAsiaTheme="minorEastAsia" w:hAnsiTheme="minorHAnsi" w:cstheme="minorBidi"/>
              <w:noProof/>
              <w:sz w:val="22"/>
              <w:szCs w:val="22"/>
            </w:rPr>
          </w:pPr>
          <w:hyperlink w:anchor="_Toc3922423" w:history="1">
            <w:r w:rsidR="00600B51" w:rsidRPr="00733131">
              <w:rPr>
                <w:rStyle w:val="Hyperlink"/>
                <w:noProof/>
              </w:rPr>
              <w:t>1.1</w:t>
            </w:r>
            <w:r w:rsidR="00600B51">
              <w:rPr>
                <w:rFonts w:asciiTheme="minorHAnsi" w:eastAsiaTheme="minorEastAsia" w:hAnsiTheme="minorHAnsi" w:cstheme="minorBidi"/>
                <w:noProof/>
                <w:sz w:val="22"/>
                <w:szCs w:val="22"/>
              </w:rPr>
              <w:tab/>
            </w:r>
            <w:r w:rsidR="00600B51" w:rsidRPr="00733131">
              <w:rPr>
                <w:rStyle w:val="Hyperlink"/>
                <w:noProof/>
              </w:rPr>
              <w:t>Contexto e Problematização</w:t>
            </w:r>
            <w:r w:rsidR="00600B51">
              <w:rPr>
                <w:noProof/>
                <w:webHidden/>
              </w:rPr>
              <w:tab/>
            </w:r>
            <w:r w:rsidR="00600B51">
              <w:rPr>
                <w:noProof/>
                <w:webHidden/>
              </w:rPr>
              <w:fldChar w:fldCharType="begin"/>
            </w:r>
            <w:r w:rsidR="00600B51">
              <w:rPr>
                <w:noProof/>
                <w:webHidden/>
              </w:rPr>
              <w:instrText xml:space="preserve"> PAGEREF _Toc3922423 \h </w:instrText>
            </w:r>
            <w:r w:rsidR="00600B51">
              <w:rPr>
                <w:noProof/>
                <w:webHidden/>
              </w:rPr>
            </w:r>
            <w:r w:rsidR="00600B51">
              <w:rPr>
                <w:noProof/>
                <w:webHidden/>
              </w:rPr>
              <w:fldChar w:fldCharType="separate"/>
            </w:r>
            <w:r w:rsidR="00600B51">
              <w:rPr>
                <w:noProof/>
                <w:webHidden/>
              </w:rPr>
              <w:t>11</w:t>
            </w:r>
            <w:r w:rsidR="00600B51">
              <w:rPr>
                <w:noProof/>
                <w:webHidden/>
              </w:rPr>
              <w:fldChar w:fldCharType="end"/>
            </w:r>
          </w:hyperlink>
        </w:p>
        <w:p w14:paraId="5A85058D" w14:textId="77777777" w:rsidR="00600B51" w:rsidRDefault="00C136E5">
          <w:pPr>
            <w:pStyle w:val="Sumrio2"/>
            <w:tabs>
              <w:tab w:val="left" w:pos="880"/>
              <w:tab w:val="right" w:pos="9062"/>
            </w:tabs>
            <w:rPr>
              <w:rFonts w:asciiTheme="minorHAnsi" w:eastAsiaTheme="minorEastAsia" w:hAnsiTheme="minorHAnsi" w:cstheme="minorBidi"/>
              <w:noProof/>
              <w:sz w:val="22"/>
              <w:szCs w:val="22"/>
            </w:rPr>
          </w:pPr>
          <w:hyperlink w:anchor="_Toc3922424" w:history="1">
            <w:r w:rsidR="00600B51" w:rsidRPr="00733131">
              <w:rPr>
                <w:rStyle w:val="Hyperlink"/>
                <w:noProof/>
              </w:rPr>
              <w:t>1.2</w:t>
            </w:r>
            <w:r w:rsidR="00600B51">
              <w:rPr>
                <w:rFonts w:asciiTheme="minorHAnsi" w:eastAsiaTheme="minorEastAsia" w:hAnsiTheme="minorHAnsi" w:cstheme="minorBidi"/>
                <w:noProof/>
                <w:sz w:val="22"/>
                <w:szCs w:val="22"/>
              </w:rPr>
              <w:tab/>
            </w:r>
            <w:r w:rsidR="00600B51" w:rsidRPr="00733131">
              <w:rPr>
                <w:rStyle w:val="Hyperlink"/>
                <w:noProof/>
              </w:rPr>
              <w:t>Objetivos</w:t>
            </w:r>
            <w:r w:rsidR="00600B51">
              <w:rPr>
                <w:noProof/>
                <w:webHidden/>
              </w:rPr>
              <w:tab/>
            </w:r>
            <w:r w:rsidR="00600B51">
              <w:rPr>
                <w:noProof/>
                <w:webHidden/>
              </w:rPr>
              <w:fldChar w:fldCharType="begin"/>
            </w:r>
            <w:r w:rsidR="00600B51">
              <w:rPr>
                <w:noProof/>
                <w:webHidden/>
              </w:rPr>
              <w:instrText xml:space="preserve"> PAGEREF _Toc3922424 \h </w:instrText>
            </w:r>
            <w:r w:rsidR="00600B51">
              <w:rPr>
                <w:noProof/>
                <w:webHidden/>
              </w:rPr>
            </w:r>
            <w:r w:rsidR="00600B51">
              <w:rPr>
                <w:noProof/>
                <w:webHidden/>
              </w:rPr>
              <w:fldChar w:fldCharType="separate"/>
            </w:r>
            <w:r w:rsidR="00600B51">
              <w:rPr>
                <w:noProof/>
                <w:webHidden/>
              </w:rPr>
              <w:t>11</w:t>
            </w:r>
            <w:r w:rsidR="00600B51">
              <w:rPr>
                <w:noProof/>
                <w:webHidden/>
              </w:rPr>
              <w:fldChar w:fldCharType="end"/>
            </w:r>
          </w:hyperlink>
        </w:p>
        <w:p w14:paraId="3C32E457" w14:textId="77777777" w:rsidR="00600B51" w:rsidRDefault="00C136E5">
          <w:pPr>
            <w:pStyle w:val="Sumrio2"/>
            <w:tabs>
              <w:tab w:val="left" w:pos="880"/>
              <w:tab w:val="right" w:pos="9062"/>
            </w:tabs>
            <w:rPr>
              <w:rFonts w:asciiTheme="minorHAnsi" w:eastAsiaTheme="minorEastAsia" w:hAnsiTheme="minorHAnsi" w:cstheme="minorBidi"/>
              <w:noProof/>
              <w:sz w:val="22"/>
              <w:szCs w:val="22"/>
            </w:rPr>
          </w:pPr>
          <w:hyperlink w:anchor="_Toc3922425" w:history="1">
            <w:r w:rsidR="00600B51" w:rsidRPr="00733131">
              <w:rPr>
                <w:rStyle w:val="Hyperlink"/>
                <w:noProof/>
              </w:rPr>
              <w:t>1.3</w:t>
            </w:r>
            <w:r w:rsidR="00600B51">
              <w:rPr>
                <w:rFonts w:asciiTheme="minorHAnsi" w:eastAsiaTheme="minorEastAsia" w:hAnsiTheme="minorHAnsi" w:cstheme="minorBidi"/>
                <w:noProof/>
                <w:sz w:val="22"/>
                <w:szCs w:val="22"/>
              </w:rPr>
              <w:tab/>
            </w:r>
            <w:r w:rsidR="00600B51" w:rsidRPr="00733131">
              <w:rPr>
                <w:rStyle w:val="Hyperlink"/>
                <w:noProof/>
              </w:rPr>
              <w:t>Fundamentação Teórica</w:t>
            </w:r>
            <w:r w:rsidR="00600B51">
              <w:rPr>
                <w:noProof/>
                <w:webHidden/>
              </w:rPr>
              <w:tab/>
            </w:r>
            <w:r w:rsidR="00600B51">
              <w:rPr>
                <w:noProof/>
                <w:webHidden/>
              </w:rPr>
              <w:fldChar w:fldCharType="begin"/>
            </w:r>
            <w:r w:rsidR="00600B51">
              <w:rPr>
                <w:noProof/>
                <w:webHidden/>
              </w:rPr>
              <w:instrText xml:space="preserve"> PAGEREF _Toc3922425 \h </w:instrText>
            </w:r>
            <w:r w:rsidR="00600B51">
              <w:rPr>
                <w:noProof/>
                <w:webHidden/>
              </w:rPr>
            </w:r>
            <w:r w:rsidR="00600B51">
              <w:rPr>
                <w:noProof/>
                <w:webHidden/>
              </w:rPr>
              <w:fldChar w:fldCharType="separate"/>
            </w:r>
            <w:r w:rsidR="00600B51">
              <w:rPr>
                <w:noProof/>
                <w:webHidden/>
              </w:rPr>
              <w:t>11</w:t>
            </w:r>
            <w:r w:rsidR="00600B51">
              <w:rPr>
                <w:noProof/>
                <w:webHidden/>
              </w:rPr>
              <w:fldChar w:fldCharType="end"/>
            </w:r>
          </w:hyperlink>
        </w:p>
        <w:p w14:paraId="076EA996" w14:textId="77777777" w:rsidR="00600B51" w:rsidRDefault="00C136E5">
          <w:pPr>
            <w:pStyle w:val="Sumrio3"/>
            <w:tabs>
              <w:tab w:val="left" w:pos="1320"/>
              <w:tab w:val="right" w:pos="9062"/>
            </w:tabs>
            <w:rPr>
              <w:rFonts w:asciiTheme="minorHAnsi" w:eastAsiaTheme="minorEastAsia" w:hAnsiTheme="minorHAnsi" w:cstheme="minorBidi"/>
              <w:noProof/>
              <w:sz w:val="22"/>
              <w:szCs w:val="22"/>
            </w:rPr>
          </w:pPr>
          <w:hyperlink w:anchor="_Toc3922426" w:history="1">
            <w:r w:rsidR="00600B51" w:rsidRPr="00733131">
              <w:rPr>
                <w:rStyle w:val="Hyperlink"/>
                <w:noProof/>
              </w:rPr>
              <w:t>1.3.1</w:t>
            </w:r>
            <w:r w:rsidR="00600B51">
              <w:rPr>
                <w:rFonts w:asciiTheme="minorHAnsi" w:eastAsiaTheme="minorEastAsia" w:hAnsiTheme="minorHAnsi" w:cstheme="minorBidi"/>
                <w:noProof/>
                <w:sz w:val="22"/>
                <w:szCs w:val="22"/>
              </w:rPr>
              <w:tab/>
            </w:r>
            <w:r w:rsidR="00600B51" w:rsidRPr="00733131">
              <w:rPr>
                <w:rStyle w:val="Hyperlink"/>
                <w:noProof/>
              </w:rPr>
              <w:t>Descrição</w:t>
            </w:r>
            <w:r w:rsidR="00600B51">
              <w:rPr>
                <w:noProof/>
                <w:webHidden/>
              </w:rPr>
              <w:tab/>
            </w:r>
            <w:r w:rsidR="00600B51">
              <w:rPr>
                <w:noProof/>
                <w:webHidden/>
              </w:rPr>
              <w:fldChar w:fldCharType="begin"/>
            </w:r>
            <w:r w:rsidR="00600B51">
              <w:rPr>
                <w:noProof/>
                <w:webHidden/>
              </w:rPr>
              <w:instrText xml:space="preserve"> PAGEREF _Toc3922426 \h </w:instrText>
            </w:r>
            <w:r w:rsidR="00600B51">
              <w:rPr>
                <w:noProof/>
                <w:webHidden/>
              </w:rPr>
            </w:r>
            <w:r w:rsidR="00600B51">
              <w:rPr>
                <w:noProof/>
                <w:webHidden/>
              </w:rPr>
              <w:fldChar w:fldCharType="separate"/>
            </w:r>
            <w:r w:rsidR="00600B51">
              <w:rPr>
                <w:noProof/>
                <w:webHidden/>
              </w:rPr>
              <w:t>11</w:t>
            </w:r>
            <w:r w:rsidR="00600B51">
              <w:rPr>
                <w:noProof/>
                <w:webHidden/>
              </w:rPr>
              <w:fldChar w:fldCharType="end"/>
            </w:r>
          </w:hyperlink>
        </w:p>
        <w:p w14:paraId="3B6C9A03" w14:textId="77777777" w:rsidR="00600B51" w:rsidRDefault="00C136E5">
          <w:pPr>
            <w:pStyle w:val="Sumrio3"/>
            <w:tabs>
              <w:tab w:val="left" w:pos="1320"/>
              <w:tab w:val="right" w:pos="9062"/>
            </w:tabs>
            <w:rPr>
              <w:rFonts w:asciiTheme="minorHAnsi" w:eastAsiaTheme="minorEastAsia" w:hAnsiTheme="minorHAnsi" w:cstheme="minorBidi"/>
              <w:noProof/>
              <w:sz w:val="22"/>
              <w:szCs w:val="22"/>
            </w:rPr>
          </w:pPr>
          <w:hyperlink w:anchor="_Toc3922427" w:history="1">
            <w:r w:rsidR="00600B51" w:rsidRPr="00733131">
              <w:rPr>
                <w:rStyle w:val="Hyperlink"/>
                <w:noProof/>
              </w:rPr>
              <w:t>1.3.2</w:t>
            </w:r>
            <w:r w:rsidR="00600B51">
              <w:rPr>
                <w:rFonts w:asciiTheme="minorHAnsi" w:eastAsiaTheme="minorEastAsia" w:hAnsiTheme="minorHAnsi" w:cstheme="minorBidi"/>
                <w:noProof/>
                <w:sz w:val="22"/>
                <w:szCs w:val="22"/>
              </w:rPr>
              <w:tab/>
            </w:r>
            <w:r w:rsidR="00600B51" w:rsidRPr="00733131">
              <w:rPr>
                <w:rStyle w:val="Hyperlink"/>
                <w:noProof/>
              </w:rPr>
              <w:t>Justificativa de Uso da Tecnologia</w:t>
            </w:r>
            <w:r w:rsidR="00600B51">
              <w:rPr>
                <w:noProof/>
                <w:webHidden/>
              </w:rPr>
              <w:tab/>
            </w:r>
            <w:r w:rsidR="00600B51">
              <w:rPr>
                <w:noProof/>
                <w:webHidden/>
              </w:rPr>
              <w:fldChar w:fldCharType="begin"/>
            </w:r>
            <w:r w:rsidR="00600B51">
              <w:rPr>
                <w:noProof/>
                <w:webHidden/>
              </w:rPr>
              <w:instrText xml:space="preserve"> PAGEREF _Toc3922427 \h </w:instrText>
            </w:r>
            <w:r w:rsidR="00600B51">
              <w:rPr>
                <w:noProof/>
                <w:webHidden/>
              </w:rPr>
            </w:r>
            <w:r w:rsidR="00600B51">
              <w:rPr>
                <w:noProof/>
                <w:webHidden/>
              </w:rPr>
              <w:fldChar w:fldCharType="separate"/>
            </w:r>
            <w:r w:rsidR="00600B51">
              <w:rPr>
                <w:noProof/>
                <w:webHidden/>
              </w:rPr>
              <w:t>12</w:t>
            </w:r>
            <w:r w:rsidR="00600B51">
              <w:rPr>
                <w:noProof/>
                <w:webHidden/>
              </w:rPr>
              <w:fldChar w:fldCharType="end"/>
            </w:r>
          </w:hyperlink>
        </w:p>
        <w:p w14:paraId="505D399C" w14:textId="77777777" w:rsidR="00600B51" w:rsidRDefault="00C136E5">
          <w:pPr>
            <w:pStyle w:val="Sumrio1"/>
            <w:tabs>
              <w:tab w:val="left" w:pos="480"/>
              <w:tab w:val="right" w:pos="9062"/>
            </w:tabs>
            <w:rPr>
              <w:rFonts w:asciiTheme="minorHAnsi" w:eastAsiaTheme="minorEastAsia" w:hAnsiTheme="minorHAnsi" w:cstheme="minorBidi"/>
              <w:noProof/>
              <w:sz w:val="22"/>
              <w:szCs w:val="22"/>
            </w:rPr>
          </w:pPr>
          <w:hyperlink w:anchor="_Toc3922428" w:history="1">
            <w:r w:rsidR="00600B51" w:rsidRPr="00733131">
              <w:rPr>
                <w:rStyle w:val="Hyperlink"/>
                <w:noProof/>
              </w:rPr>
              <w:t>2</w:t>
            </w:r>
            <w:r w:rsidR="00600B51">
              <w:rPr>
                <w:rFonts w:asciiTheme="minorHAnsi" w:eastAsiaTheme="minorEastAsia" w:hAnsiTheme="minorHAnsi" w:cstheme="minorBidi"/>
                <w:noProof/>
                <w:sz w:val="22"/>
                <w:szCs w:val="22"/>
              </w:rPr>
              <w:tab/>
            </w:r>
            <w:r w:rsidR="00600B51" w:rsidRPr="00733131">
              <w:rPr>
                <w:rStyle w:val="Hyperlink"/>
                <w:noProof/>
              </w:rPr>
              <w:t>Bibliografia</w:t>
            </w:r>
            <w:r w:rsidR="00600B51">
              <w:rPr>
                <w:noProof/>
                <w:webHidden/>
              </w:rPr>
              <w:tab/>
            </w:r>
            <w:r w:rsidR="00600B51">
              <w:rPr>
                <w:noProof/>
                <w:webHidden/>
              </w:rPr>
              <w:fldChar w:fldCharType="begin"/>
            </w:r>
            <w:r w:rsidR="00600B51">
              <w:rPr>
                <w:noProof/>
                <w:webHidden/>
              </w:rPr>
              <w:instrText xml:space="preserve"> PAGEREF _Toc3922428 \h </w:instrText>
            </w:r>
            <w:r w:rsidR="00600B51">
              <w:rPr>
                <w:noProof/>
                <w:webHidden/>
              </w:rPr>
            </w:r>
            <w:r w:rsidR="00600B51">
              <w:rPr>
                <w:noProof/>
                <w:webHidden/>
              </w:rPr>
              <w:fldChar w:fldCharType="separate"/>
            </w:r>
            <w:r w:rsidR="00600B51">
              <w:rPr>
                <w:noProof/>
                <w:webHidden/>
              </w:rPr>
              <w:t>13</w:t>
            </w:r>
            <w:r w:rsidR="00600B51">
              <w:rPr>
                <w:noProof/>
                <w:webHidden/>
              </w:rPr>
              <w:fldChar w:fldCharType="end"/>
            </w:r>
          </w:hyperlink>
        </w:p>
        <w:p w14:paraId="2377EB51" w14:textId="77777777" w:rsidR="00C94936" w:rsidRDefault="00097BEE" w:rsidP="00C94936">
          <w:pPr>
            <w:widowControl w:val="0"/>
            <w:pBdr>
              <w:top w:val="nil"/>
              <w:left w:val="nil"/>
              <w:bottom w:val="nil"/>
              <w:right w:val="nil"/>
              <w:between w:val="nil"/>
            </w:pBdr>
            <w:tabs>
              <w:tab w:val="right" w:pos="9062"/>
            </w:tabs>
            <w:spacing w:line="480" w:lineRule="auto"/>
            <w:ind w:left="400" w:hanging="400"/>
            <w:jc w:val="center"/>
          </w:pPr>
          <w:r>
            <w:fldChar w:fldCharType="end"/>
          </w:r>
        </w:p>
      </w:sdtContent>
    </w:sdt>
    <w:sdt>
      <w:sdtPr>
        <w:id w:val="-593323625"/>
        <w:docPartObj>
          <w:docPartGallery w:val="Table of Contents"/>
          <w:docPartUnique/>
        </w:docPartObj>
      </w:sdtPr>
      <w:sdtEndPr/>
      <w:sdtContent>
        <w:p w14:paraId="4A8B4D81" w14:textId="77777777" w:rsidR="00C94936" w:rsidRDefault="00C94936" w:rsidP="00C94936">
          <w:pPr>
            <w:widowControl w:val="0"/>
            <w:pBdr>
              <w:top w:val="nil"/>
              <w:left w:val="nil"/>
              <w:bottom w:val="nil"/>
              <w:right w:val="nil"/>
              <w:between w:val="nil"/>
            </w:pBdr>
            <w:tabs>
              <w:tab w:val="right" w:pos="9062"/>
            </w:tabs>
            <w:spacing w:line="480" w:lineRule="auto"/>
            <w:ind w:left="400" w:hanging="400"/>
            <w:jc w:val="center"/>
          </w:pPr>
        </w:p>
        <w:p w14:paraId="5D2927DA" w14:textId="77777777" w:rsidR="00C94936" w:rsidRDefault="00C136E5" w:rsidP="00C94936">
          <w:pPr>
            <w:widowControl w:val="0"/>
            <w:spacing w:line="480" w:lineRule="auto"/>
          </w:pPr>
        </w:p>
      </w:sdtContent>
    </w:sdt>
    <w:p w14:paraId="0EEAB5CF" w14:textId="77777777" w:rsidR="00C94936" w:rsidRDefault="00C94936">
      <w:r>
        <w:br w:type="page"/>
      </w:r>
    </w:p>
    <w:p w14:paraId="5D4D70FB" w14:textId="36E020EA" w:rsidR="00B442C1" w:rsidRDefault="00097BEE">
      <w:pPr>
        <w:pStyle w:val="Ttulo1"/>
        <w:numPr>
          <w:ilvl w:val="0"/>
          <w:numId w:val="1"/>
        </w:numPr>
      </w:pPr>
      <w:bookmarkStart w:id="35" w:name="_Toc3922422"/>
      <w:commentRangeStart w:id="36"/>
      <w:r>
        <w:lastRenderedPageBreak/>
        <w:t>Introdução</w:t>
      </w:r>
      <w:bookmarkEnd w:id="35"/>
      <w:commentRangeEnd w:id="36"/>
      <w:r w:rsidR="00D95CFF">
        <w:rPr>
          <w:rStyle w:val="Refdecomentrio"/>
          <w:b w:val="0"/>
        </w:rPr>
        <w:commentReference w:id="36"/>
      </w:r>
    </w:p>
    <w:p w14:paraId="0DFA6532" w14:textId="35BADFDE" w:rsidR="00C90228" w:rsidRDefault="00D62BC1">
      <w:pPr>
        <w:rPr>
          <w:ins w:id="37" w:author="RAFAEL BENA CINEIS" w:date="2019-03-26T21:26:00Z"/>
          <w:color w:val="000000" w:themeColor="text1"/>
        </w:rPr>
      </w:pPr>
      <w:ins w:id="38" w:author="RAFAEL BENA CINEIS" w:date="2019-03-26T20:22:00Z">
        <w:r>
          <w:rPr>
            <w:color w:val="000000" w:themeColor="text1"/>
          </w:rPr>
          <w:t xml:space="preserve">Neste capitulo será apresentado </w:t>
        </w:r>
      </w:ins>
      <w:ins w:id="39" w:author="RAFAEL BENA CINEIS" w:date="2019-03-26T20:26:00Z">
        <w:r w:rsidR="004A3A80">
          <w:rPr>
            <w:color w:val="000000" w:themeColor="text1"/>
          </w:rPr>
          <w:t>o contexto em que o projeto est</w:t>
        </w:r>
      </w:ins>
      <w:ins w:id="40" w:author="RAFAEL BENA CINEIS" w:date="2019-03-26T20:27:00Z">
        <w:r w:rsidR="004A3A80">
          <w:rPr>
            <w:color w:val="000000" w:themeColor="text1"/>
          </w:rPr>
          <w:t xml:space="preserve">á inserido, explicando </w:t>
        </w:r>
      </w:ins>
      <w:ins w:id="41" w:author="RAFAEL BENA CINEIS" w:date="2019-03-26T20:28:00Z">
        <w:r w:rsidR="00056BF4">
          <w:rPr>
            <w:color w:val="000000" w:themeColor="text1"/>
          </w:rPr>
          <w:t xml:space="preserve">como surgiu a ideia </w:t>
        </w:r>
        <w:r w:rsidR="004A3A80">
          <w:rPr>
            <w:color w:val="000000" w:themeColor="text1"/>
          </w:rPr>
          <w:t>levando em consideraç</w:t>
        </w:r>
      </w:ins>
      <w:ins w:id="42" w:author="RAFAEL BENA CINEIS" w:date="2019-03-26T20:30:00Z">
        <w:r w:rsidR="004A3A80">
          <w:rPr>
            <w:color w:val="000000" w:themeColor="text1"/>
          </w:rPr>
          <w:t xml:space="preserve">ão a situação atual do mercado </w:t>
        </w:r>
      </w:ins>
      <w:ins w:id="43" w:author="RAFAEL BENA CINEIS" w:date="2019-03-26T20:31:00Z">
        <w:r w:rsidR="004A3A80">
          <w:rPr>
            <w:color w:val="000000" w:themeColor="text1"/>
          </w:rPr>
          <w:t>e economia brasileira.</w:t>
        </w:r>
      </w:ins>
      <w:ins w:id="44" w:author="RAFAEL BENA CINEIS" w:date="2019-03-26T20:35:00Z">
        <w:r w:rsidR="00056BF4">
          <w:rPr>
            <w:color w:val="000000" w:themeColor="text1"/>
          </w:rPr>
          <w:t xml:space="preserve"> </w:t>
        </w:r>
      </w:ins>
      <w:ins w:id="45" w:author="RAFAEL BENA CINEIS" w:date="2019-03-26T20:40:00Z">
        <w:r w:rsidR="00056BF4">
          <w:rPr>
            <w:color w:val="000000" w:themeColor="text1"/>
          </w:rPr>
          <w:t>Ser</w:t>
        </w:r>
      </w:ins>
      <w:ins w:id="46" w:author="RAFAEL BENA CINEIS" w:date="2019-03-26T20:39:00Z">
        <w:r w:rsidR="00056BF4">
          <w:rPr>
            <w:color w:val="000000" w:themeColor="text1"/>
          </w:rPr>
          <w:t xml:space="preserve">á descrito </w:t>
        </w:r>
      </w:ins>
      <w:ins w:id="47" w:author="RAFAEL BENA CINEIS" w:date="2019-03-26T20:40:00Z">
        <w:r w:rsidR="00056BF4">
          <w:rPr>
            <w:color w:val="000000" w:themeColor="text1"/>
          </w:rPr>
          <w:t xml:space="preserve">quais são os objetivos do sistema, qual </w:t>
        </w:r>
      </w:ins>
      <w:ins w:id="48" w:author="RAFAEL BENA CINEIS" w:date="2019-03-26T20:44:00Z">
        <w:r w:rsidR="00056BF4">
          <w:rPr>
            <w:color w:val="000000" w:themeColor="text1"/>
          </w:rPr>
          <w:t>a</w:t>
        </w:r>
      </w:ins>
      <w:ins w:id="49" w:author="RAFAEL BENA CINEIS" w:date="2019-03-26T20:40:00Z">
        <w:r w:rsidR="00056BF4">
          <w:rPr>
            <w:color w:val="000000" w:themeColor="text1"/>
          </w:rPr>
          <w:t xml:space="preserve"> problema</w:t>
        </w:r>
      </w:ins>
      <w:ins w:id="50" w:author="RAFAEL BENA CINEIS" w:date="2019-03-26T20:44:00Z">
        <w:r w:rsidR="00056BF4">
          <w:rPr>
            <w:color w:val="000000" w:themeColor="text1"/>
          </w:rPr>
          <w:t>tização do sistema</w:t>
        </w:r>
      </w:ins>
      <w:ins w:id="51" w:author="RAFAEL BENA CINEIS" w:date="2019-03-26T20:41:00Z">
        <w:r w:rsidR="00056BF4">
          <w:rPr>
            <w:color w:val="000000" w:themeColor="text1"/>
          </w:rPr>
          <w:t xml:space="preserve">, quais serão as tecnologias a serem utilizadas, </w:t>
        </w:r>
      </w:ins>
      <w:ins w:id="52" w:author="RAFAEL BENA CINEIS" w:date="2019-03-26T20:43:00Z">
        <w:r w:rsidR="00056BF4">
          <w:rPr>
            <w:color w:val="000000" w:themeColor="text1"/>
          </w:rPr>
          <w:t xml:space="preserve">o </w:t>
        </w:r>
      </w:ins>
      <w:ins w:id="53" w:author="RAFAEL BENA CINEIS" w:date="2019-03-26T20:41:00Z">
        <w:del w:id="54" w:author="Rafael Cineis" w:date="2019-03-27T22:13:00Z">
          <w:r w:rsidR="00056BF4" w:rsidDel="00B74565">
            <w:rPr>
              <w:color w:val="000000" w:themeColor="text1"/>
            </w:rPr>
            <w:delText>porque</w:delText>
          </w:r>
        </w:del>
      </w:ins>
      <w:ins w:id="55" w:author="Rafael Cineis" w:date="2019-03-27T22:13:00Z">
        <w:r w:rsidR="00B74565">
          <w:rPr>
            <w:color w:val="000000" w:themeColor="text1"/>
          </w:rPr>
          <w:t>porquê</w:t>
        </w:r>
      </w:ins>
      <w:ins w:id="56" w:author="RAFAEL BENA CINEIS" w:date="2019-03-26T20:41:00Z">
        <w:r w:rsidR="00056BF4">
          <w:rPr>
            <w:color w:val="000000" w:themeColor="text1"/>
          </w:rPr>
          <w:t xml:space="preserve"> </w:t>
        </w:r>
      </w:ins>
      <w:ins w:id="57" w:author="RAFAEL BENA CINEIS" w:date="2019-03-26T20:43:00Z">
        <w:r w:rsidR="00056BF4">
          <w:rPr>
            <w:color w:val="000000" w:themeColor="text1"/>
          </w:rPr>
          <w:t>do uso dessas tecnologias</w:t>
        </w:r>
      </w:ins>
      <w:ins w:id="58" w:author="RAFAEL BENA CINEIS" w:date="2019-03-26T20:44:00Z">
        <w:r w:rsidR="00056BF4">
          <w:rPr>
            <w:color w:val="000000" w:themeColor="text1"/>
          </w:rPr>
          <w:t xml:space="preserve"> e</w:t>
        </w:r>
      </w:ins>
      <w:ins w:id="59" w:author="RAFAEL BENA CINEIS" w:date="2019-03-26T20:43:00Z">
        <w:r w:rsidR="00056BF4">
          <w:rPr>
            <w:color w:val="000000" w:themeColor="text1"/>
          </w:rPr>
          <w:t xml:space="preserve"> quais as vantagens que essas abordagens trarão</w:t>
        </w:r>
      </w:ins>
      <w:ins w:id="60" w:author="RAFAEL BENA CINEIS" w:date="2019-03-26T20:42:00Z">
        <w:r w:rsidR="00056BF4">
          <w:rPr>
            <w:color w:val="000000" w:themeColor="text1"/>
          </w:rPr>
          <w:t xml:space="preserve"> para o desenvolvimento do projeto.</w:t>
        </w:r>
      </w:ins>
    </w:p>
    <w:p w14:paraId="15A43104" w14:textId="77777777" w:rsidR="007F746A" w:rsidRDefault="007F746A">
      <w:pPr>
        <w:rPr>
          <w:ins w:id="61" w:author="RAFAEL BENA CINEIS" w:date="2019-03-26T20:50:00Z"/>
          <w:color w:val="000000" w:themeColor="text1"/>
        </w:rPr>
      </w:pPr>
    </w:p>
    <w:p w14:paraId="7EF44285" w14:textId="5761307A" w:rsidR="00C33E76" w:rsidRPr="00C33E76" w:rsidDel="00C90228" w:rsidRDefault="00C33E76" w:rsidP="00C873F7">
      <w:pPr>
        <w:rPr>
          <w:del w:id="62" w:author="RAFAEL BENA CINEIS" w:date="2019-03-26T20:48:00Z"/>
          <w:color w:val="000000" w:themeColor="text1"/>
        </w:rPr>
      </w:pPr>
      <w:del w:id="63" w:author="RAFAEL BENA CINEIS" w:date="2019-03-26T20:14:00Z">
        <w:r w:rsidRPr="00C33E76" w:rsidDel="00C873F7">
          <w:rPr>
            <w:color w:val="000000" w:themeColor="text1"/>
          </w:rPr>
          <w:delText>O contexto do mercado e economia brasileira têm passado por tempos difíceis, esboçando recentemente uma leve melhora. A instabilidade futura da previdência tem deixado muitas pessoas preocupadas em providenciar sua própria aposentadoria, procurando outros meios além do INSS como fonte de renda para o futuro.</w:delText>
        </w:r>
      </w:del>
    </w:p>
    <w:p w14:paraId="7BA8D363" w14:textId="4CD90FEA" w:rsidR="00B442C1" w:rsidRPr="0062788D" w:rsidDel="00C90228" w:rsidRDefault="00097BEE">
      <w:pPr>
        <w:rPr>
          <w:del w:id="64" w:author="RAFAEL BENA CINEIS" w:date="2019-03-26T20:46:00Z"/>
          <w:color w:val="000000" w:themeColor="text1"/>
        </w:rPr>
      </w:pPr>
      <w:del w:id="65" w:author="RAFAEL BENA CINEIS" w:date="2019-03-26T20:46:00Z">
        <w:r w:rsidRPr="0062788D" w:rsidDel="00C90228">
          <w:rPr>
            <w:color w:val="000000" w:themeColor="text1"/>
          </w:rPr>
          <w:delText xml:space="preserve">Em conjunto com esse cenário, o mundo dos investimentos tem ganhado cada vez mais força, conforme dados do Tesouro Nacional: </w:delText>
        </w:r>
      </w:del>
    </w:p>
    <w:p w14:paraId="16C26C89" w14:textId="2205691D" w:rsidR="00B442C1" w:rsidRPr="0062788D" w:rsidDel="00C90228" w:rsidRDefault="00097BEE">
      <w:pPr>
        <w:ind w:left="2125"/>
        <w:rPr>
          <w:del w:id="66" w:author="RAFAEL BENA CINEIS" w:date="2019-03-26T20:46:00Z"/>
          <w:color w:val="000000" w:themeColor="text1"/>
        </w:rPr>
      </w:pPr>
      <w:del w:id="67" w:author="RAFAEL BENA CINEIS" w:date="2019-03-26T20:46:00Z">
        <w:r w:rsidRPr="0062788D" w:rsidDel="00C90228">
          <w:rPr>
            <w:color w:val="000000" w:themeColor="text1"/>
          </w:rPr>
          <w:delText>“As aplicações no Tesouro Direto totalizaram R$ 2,47 bilhões em janeiro, maior valor da série histórica. Também foram recordes no mês passado o total de 221.316 operações de investimento e o aumento de 21.632 no número de investidores ativos.</w:delText>
        </w:r>
      </w:del>
    </w:p>
    <w:p w14:paraId="3BCA8914" w14:textId="0931DABD" w:rsidR="00062A70" w:rsidDel="00C90228" w:rsidRDefault="00097BEE" w:rsidP="00062A70">
      <w:pPr>
        <w:shd w:val="clear" w:color="auto" w:fill="FFFFFF"/>
        <w:spacing w:after="220"/>
        <w:ind w:left="2125"/>
        <w:rPr>
          <w:del w:id="68" w:author="RAFAEL BENA CINEIS" w:date="2019-03-26T20:46:00Z"/>
          <w:color w:val="000000" w:themeColor="text1"/>
        </w:rPr>
      </w:pPr>
      <w:del w:id="69" w:author="RAFAEL BENA CINEIS" w:date="2019-03-26T20:46:00Z">
        <w:r w:rsidRPr="0062788D" w:rsidDel="00C90228">
          <w:rPr>
            <w:color w:val="000000" w:themeColor="text1"/>
          </w:rPr>
          <w:delText xml:space="preserve">O total de investidores ativos alcançou assim a marca de 423.431, o que representa um crescimento de 70,9% nos últimos 12 meses. Já o acréscimo mensal da base de investidores cadastrados foi de 72.591, para um total de 1.198.803, um aumento de 84% nos últimos 12 </w:delText>
        </w:r>
      </w:del>
      <w:del w:id="70" w:author="RAFAEL BENA CINEIS" w:date="2019-03-26T19:44:00Z">
        <w:r w:rsidR="00C33E76" w:rsidRPr="0062788D" w:rsidDel="0087770F">
          <w:rPr>
            <w:color w:val="000000" w:themeColor="text1"/>
          </w:rPr>
          <w:delText>meses</w:delText>
        </w:r>
        <w:r w:rsidR="00C33E76" w:rsidDel="0087770F">
          <w:rPr>
            <w:color w:val="000000" w:themeColor="text1"/>
          </w:rPr>
          <w:delText>.</w:delText>
        </w:r>
        <w:r w:rsidR="00C33E76" w:rsidRPr="0062788D" w:rsidDel="0087770F">
          <w:rPr>
            <w:color w:val="000000" w:themeColor="text1"/>
          </w:rPr>
          <w:delText>”</w:delText>
        </w:r>
      </w:del>
      <w:del w:id="71" w:author="RAFAEL BENA CINEIS" w:date="2019-03-26T20:46:00Z">
        <w:r w:rsidR="00062A70" w:rsidDel="00C90228">
          <w:rPr>
            <w:color w:val="000000" w:themeColor="text1"/>
          </w:rPr>
          <w:delText xml:space="preserve"> </w:delText>
        </w:r>
        <w:r w:rsidR="00062A70" w:rsidDel="00C90228">
          <w:rPr>
            <w:rFonts w:ascii="Helvetica" w:hAnsi="Helvetica" w:cs="Helvetica"/>
            <w:color w:val="222222"/>
            <w:shd w:val="clear" w:color="auto" w:fill="FFFFFF"/>
          </w:rPr>
          <w:delText>Brasil (2019)</w:delText>
        </w:r>
      </w:del>
    </w:p>
    <w:p w14:paraId="63F99EC7" w14:textId="656E5398" w:rsidR="00C33E76" w:rsidRPr="00C33E76" w:rsidDel="00C90228" w:rsidRDefault="00C33E76" w:rsidP="00C33E76">
      <w:pPr>
        <w:rPr>
          <w:del w:id="72" w:author="RAFAEL BENA CINEIS" w:date="2019-03-26T20:48:00Z"/>
          <w:color w:val="000000" w:themeColor="text1"/>
        </w:rPr>
      </w:pPr>
      <w:del w:id="73" w:author="RAFAEL BENA CINEIS" w:date="2019-03-26T20:48:00Z">
        <w:r w:rsidRPr="00C33E76" w:rsidDel="00C90228">
          <w:rPr>
            <w:color w:val="000000" w:themeColor="text1"/>
          </w:rPr>
          <w:delText xml:space="preserve">Esse projeto se baseia na crescente busca por informações sobre os investimentos, dedicado para pessoas que não são familiarizadas com outros formatos de rendimentos e confiam apenas na conservadora poupança. Essas pessoas normalmente não conhecem muito sobre o mercado de investimentos e como ele funciona, o sistema ajudará na educação financeira, traçando o perfil de cada usuário para nivelar a quantidade de módulos disponíveis logo após o primeiro acesso. </w:delText>
        </w:r>
        <w:r w:rsidDel="00C90228">
          <w:rPr>
            <w:color w:val="000000" w:themeColor="text1"/>
          </w:rPr>
          <w:delText xml:space="preserve">O sistema contará com uma </w:delText>
        </w:r>
        <w:r w:rsidRPr="00C33E76" w:rsidDel="00C90228">
          <w:rPr>
            <w:i/>
            <w:color w:val="000000" w:themeColor="text1"/>
          </w:rPr>
          <w:delText>gamificação</w:delText>
        </w:r>
        <w:r w:rsidDel="00C90228">
          <w:rPr>
            <w:color w:val="000000" w:themeColor="text1"/>
          </w:rPr>
          <w:delText xml:space="preserve"> de educação financeira onde será apresentado conteúdos relacionados e em seguida passará por algumas questões para fixação do aprendizado, gerando moedas virtuais para desbloquear novos módulos. </w:delText>
        </w:r>
        <w:r w:rsidRPr="00C33E76" w:rsidDel="00C90228">
          <w:rPr>
            <w:color w:val="000000" w:themeColor="text1"/>
          </w:rPr>
          <w:delText xml:space="preserve">Será possível também estabelecer metas pessoais e com o auxílio de uma </w:delText>
        </w:r>
        <w:r w:rsidDel="00C90228">
          <w:rPr>
            <w:color w:val="000000" w:themeColor="text1"/>
          </w:rPr>
          <w:delText>simulação será feito</w:delText>
        </w:r>
        <w:r w:rsidRPr="00C33E76" w:rsidDel="00C90228">
          <w:rPr>
            <w:color w:val="000000" w:themeColor="text1"/>
          </w:rPr>
          <w:delText xml:space="preserve"> a estimativa futura sobre os valores investidos para atingir </w:delText>
        </w:r>
        <w:r w:rsidDel="00C90228">
          <w:rPr>
            <w:color w:val="000000" w:themeColor="text1"/>
          </w:rPr>
          <w:delText>o desejado</w:delText>
        </w:r>
        <w:r w:rsidRPr="00C33E76" w:rsidDel="00C90228">
          <w:rPr>
            <w:color w:val="000000" w:themeColor="text1"/>
          </w:rPr>
          <w:delText>, levando em consideração o tempo, aporte inicial e mensa</w:delText>
        </w:r>
        <w:r w:rsidDel="00C90228">
          <w:rPr>
            <w:color w:val="000000" w:themeColor="text1"/>
          </w:rPr>
          <w:delText>is</w:delText>
        </w:r>
        <w:r w:rsidRPr="00C33E76" w:rsidDel="00C90228">
          <w:rPr>
            <w:color w:val="000000" w:themeColor="text1"/>
          </w:rPr>
          <w:delText>.</w:delText>
        </w:r>
      </w:del>
    </w:p>
    <w:p w14:paraId="7A4D2250" w14:textId="77777777" w:rsidR="00B442C1" w:rsidRDefault="00097BEE">
      <w:pPr>
        <w:pStyle w:val="Ttulo2"/>
        <w:numPr>
          <w:ilvl w:val="1"/>
          <w:numId w:val="1"/>
        </w:numPr>
      </w:pPr>
      <w:bookmarkStart w:id="74" w:name="_Toc3922423"/>
      <w:commentRangeStart w:id="75"/>
      <w:r>
        <w:t>Contexto e Problematização</w:t>
      </w:r>
      <w:bookmarkEnd w:id="74"/>
      <w:commentRangeEnd w:id="75"/>
      <w:r w:rsidR="00D95CFF">
        <w:rPr>
          <w:rStyle w:val="Refdecomentrio"/>
          <w:b w:val="0"/>
        </w:rPr>
        <w:commentReference w:id="75"/>
      </w:r>
    </w:p>
    <w:p w14:paraId="03B82136" w14:textId="05CC3CD5" w:rsidR="00C90228" w:rsidRDefault="00C90228">
      <w:pPr>
        <w:rPr>
          <w:ins w:id="76" w:author="RAFAEL BENA CINEIS" w:date="2019-03-26T20:46:00Z"/>
          <w:color w:val="000000" w:themeColor="text1"/>
        </w:rPr>
      </w:pPr>
      <w:ins w:id="77" w:author="RAFAEL BENA CINEIS" w:date="2019-03-26T20:46:00Z">
        <w:r>
          <w:rPr>
            <w:color w:val="000000" w:themeColor="text1"/>
          </w:rPr>
          <w:t>O contexto do mercado e economia brasileira tem passado por tempos difíceis, principalmente para pessoas que estão no começo ou no meio de sua vida profissional onde estão planejando melhor o seu futuro, porém com a constante discussão da reforma da previdência e mudanças, os cidadãos estão se preocupando em providenciar sua própria aposentadoria, procurando outros meios além do INSS como uma fonte de renda para o futuro.</w:t>
        </w:r>
      </w:ins>
    </w:p>
    <w:p w14:paraId="2A483227" w14:textId="77777777" w:rsidR="00C90228" w:rsidRPr="0062788D" w:rsidRDefault="00C90228" w:rsidP="00C90228">
      <w:pPr>
        <w:rPr>
          <w:ins w:id="78" w:author="RAFAEL BENA CINEIS" w:date="2019-03-26T20:46:00Z"/>
          <w:color w:val="000000" w:themeColor="text1"/>
        </w:rPr>
      </w:pPr>
      <w:ins w:id="79" w:author="RAFAEL BENA CINEIS" w:date="2019-03-26T20:46:00Z">
        <w:r w:rsidRPr="0062788D">
          <w:rPr>
            <w:color w:val="000000" w:themeColor="text1"/>
          </w:rPr>
          <w:t xml:space="preserve">Em conjunto com esse cenário, o mundo dos investimentos tem ganhado cada vez mais força, conforme dados do Tesouro Nacional: </w:t>
        </w:r>
      </w:ins>
    </w:p>
    <w:p w14:paraId="2EB8C618" w14:textId="77777777" w:rsidR="00C90228" w:rsidRPr="0062788D" w:rsidRDefault="00C90228" w:rsidP="00C90228">
      <w:pPr>
        <w:ind w:left="2125"/>
        <w:rPr>
          <w:ins w:id="80" w:author="RAFAEL BENA CINEIS" w:date="2019-03-26T20:46:00Z"/>
          <w:color w:val="000000" w:themeColor="text1"/>
        </w:rPr>
      </w:pPr>
      <w:ins w:id="81" w:author="RAFAEL BENA CINEIS" w:date="2019-03-26T20:46:00Z">
        <w:r w:rsidRPr="0062788D">
          <w:rPr>
            <w:color w:val="000000" w:themeColor="text1"/>
          </w:rPr>
          <w:t>“As aplicações no Tesouro Direto totalizaram R$ 2,47 bilhões em janeiro, maior valor da série histórica. Também foram recordes no mês passado o total de 221.316 operações de investimento e o aumento de 21.632 no número de investidores ativos.</w:t>
        </w:r>
      </w:ins>
    </w:p>
    <w:p w14:paraId="0194403B" w14:textId="49C8234D" w:rsidR="00C90228" w:rsidRDefault="00C90228" w:rsidP="00C90228">
      <w:pPr>
        <w:shd w:val="clear" w:color="auto" w:fill="FFFFFF"/>
        <w:spacing w:after="220"/>
        <w:ind w:left="2125"/>
        <w:rPr>
          <w:ins w:id="82" w:author="RAFAEL BENA CINEIS" w:date="2019-03-26T20:46:00Z"/>
          <w:color w:val="000000" w:themeColor="text1"/>
        </w:rPr>
      </w:pPr>
      <w:ins w:id="83" w:author="RAFAEL BENA CINEIS" w:date="2019-03-26T20:46:00Z">
        <w:r w:rsidRPr="0062788D">
          <w:rPr>
            <w:color w:val="000000" w:themeColor="text1"/>
          </w:rPr>
          <w:t>O total de investidores ativos alcançou assim a marca de 423.431, o que representa um crescimento de 70,9% nos últimos 12 meses. Já o acréscimo mensal da base de investidores cadastrados foi de 72.591, para um total de 1.198.803, um aumento de 84% nos últimos 12 meses</w:t>
        </w:r>
        <w:del w:id="84" w:author="Rafael Cineis" w:date="2019-03-27T22:13:00Z">
          <w:r w:rsidDel="00B74565">
            <w:rPr>
              <w:color w:val="000000" w:themeColor="text1"/>
            </w:rPr>
            <w:delText>.</w:delText>
          </w:r>
          <w:r w:rsidRPr="0062788D" w:rsidDel="00B74565">
            <w:rPr>
              <w:color w:val="000000" w:themeColor="text1"/>
            </w:rPr>
            <w:delText xml:space="preserve"> ”</w:delText>
          </w:r>
        </w:del>
      </w:ins>
      <w:ins w:id="85" w:author="Rafael Cineis" w:date="2019-03-27T22:13:00Z">
        <w:r w:rsidR="00B74565">
          <w:rPr>
            <w:color w:val="000000" w:themeColor="text1"/>
          </w:rPr>
          <w:t>.</w:t>
        </w:r>
        <w:r w:rsidR="00B74565" w:rsidRPr="0062788D">
          <w:rPr>
            <w:color w:val="000000" w:themeColor="text1"/>
          </w:rPr>
          <w:t>”</w:t>
        </w:r>
      </w:ins>
      <w:ins w:id="86" w:author="RAFAEL BENA CINEIS" w:date="2019-03-26T20:46:00Z">
        <w:r>
          <w:rPr>
            <w:color w:val="000000" w:themeColor="text1"/>
          </w:rPr>
          <w:t xml:space="preserve"> </w:t>
        </w:r>
        <w:r>
          <w:rPr>
            <w:rFonts w:ascii="Helvetica" w:hAnsi="Helvetica" w:cs="Helvetica"/>
            <w:color w:val="222222"/>
            <w:shd w:val="clear" w:color="auto" w:fill="FFFFFF"/>
          </w:rPr>
          <w:t>Brasil (2019)</w:t>
        </w:r>
      </w:ins>
    </w:p>
    <w:p w14:paraId="78324C4E" w14:textId="77777777" w:rsidR="00256A27" w:rsidRDefault="00256A27" w:rsidP="00A01902">
      <w:pPr>
        <w:rPr>
          <w:ins w:id="87" w:author="RAFAEL BENA CINEIS" w:date="2019-03-26T21:01:00Z"/>
          <w:color w:val="000000" w:themeColor="text1"/>
        </w:rPr>
      </w:pPr>
      <w:ins w:id="88" w:author="RAFAEL BENA CINEIS" w:date="2019-03-26T20:58:00Z">
        <w:r>
          <w:rPr>
            <w:color w:val="000000" w:themeColor="text1"/>
          </w:rPr>
          <w:t>A introdução para o mercado de investimentos normalmente vem acompanhado de muitas dúvidas sobre qual investimento fazer, qual a opção mais viável</w:t>
        </w:r>
        <w:bookmarkStart w:id="89" w:name="_GoBack"/>
        <w:bookmarkEnd w:id="89"/>
        <w:r>
          <w:rPr>
            <w:color w:val="000000" w:themeColor="text1"/>
          </w:rPr>
          <w:t xml:space="preserve"> para seu objetivo, quais os prazos </w:t>
        </w:r>
      </w:ins>
      <w:ins w:id="90" w:author="RAFAEL BENA CINEIS" w:date="2019-03-26T21:00:00Z">
        <w:r>
          <w:rPr>
            <w:color w:val="000000" w:themeColor="text1"/>
          </w:rPr>
          <w:t xml:space="preserve">de cada </w:t>
        </w:r>
      </w:ins>
      <w:ins w:id="91" w:author="RAFAEL BENA CINEIS" w:date="2019-03-26T20:58:00Z">
        <w:r>
          <w:rPr>
            <w:color w:val="000000" w:themeColor="text1"/>
          </w:rPr>
          <w:t>investimento</w:t>
        </w:r>
      </w:ins>
      <w:ins w:id="92" w:author="RAFAEL BENA CINEIS" w:date="2019-03-26T21:01:00Z">
        <w:r>
          <w:rPr>
            <w:color w:val="000000" w:themeColor="text1"/>
          </w:rPr>
          <w:t xml:space="preserve"> e</w:t>
        </w:r>
      </w:ins>
      <w:ins w:id="93" w:author="RAFAEL BENA CINEIS" w:date="2019-03-26T21:00:00Z">
        <w:r>
          <w:rPr>
            <w:color w:val="000000" w:themeColor="text1"/>
          </w:rPr>
          <w:t xml:space="preserve"> quais </w:t>
        </w:r>
      </w:ins>
      <w:ins w:id="94" w:author="RAFAEL BENA CINEIS" w:date="2019-03-26T21:01:00Z">
        <w:r>
          <w:rPr>
            <w:color w:val="000000" w:themeColor="text1"/>
          </w:rPr>
          <w:t xml:space="preserve">os </w:t>
        </w:r>
      </w:ins>
      <w:ins w:id="95" w:author="RAFAEL BENA CINEIS" w:date="2019-03-26T21:00:00Z">
        <w:r>
          <w:rPr>
            <w:color w:val="000000" w:themeColor="text1"/>
          </w:rPr>
          <w:t>impostos</w:t>
        </w:r>
      </w:ins>
      <w:ins w:id="96" w:author="RAFAEL BENA CINEIS" w:date="2019-03-26T21:01:00Z">
        <w:r>
          <w:rPr>
            <w:color w:val="000000" w:themeColor="text1"/>
          </w:rPr>
          <w:t xml:space="preserve"> acompanham </w:t>
        </w:r>
      </w:ins>
      <w:ins w:id="97" w:author="RAFAEL BENA CINEIS" w:date="2019-03-26T20:58:00Z">
        <w:r>
          <w:rPr>
            <w:color w:val="000000" w:themeColor="text1"/>
          </w:rPr>
          <w:t>esses tipos de investimentos.</w:t>
        </w:r>
      </w:ins>
      <w:ins w:id="98" w:author="RAFAEL BENA CINEIS" w:date="2019-03-26T21:01:00Z">
        <w:r>
          <w:rPr>
            <w:color w:val="000000" w:themeColor="text1"/>
          </w:rPr>
          <w:t xml:space="preserve"> </w:t>
        </w:r>
      </w:ins>
    </w:p>
    <w:p w14:paraId="344D1A86" w14:textId="1ED38392" w:rsidR="00256A27" w:rsidRDefault="008C036D" w:rsidP="00A01902">
      <w:pPr>
        <w:rPr>
          <w:ins w:id="99" w:author="RAFAEL BENA CINEIS" w:date="2019-03-26T21:04:00Z"/>
          <w:color w:val="000000" w:themeColor="text1"/>
        </w:rPr>
      </w:pPr>
      <w:ins w:id="100" w:author="RAFAEL BENA CINEIS" w:date="2019-03-26T21:12:00Z">
        <w:r w:rsidRPr="00845DC9">
          <w:rPr>
            <w:color w:val="000000" w:themeColor="text1"/>
          </w:rPr>
          <w:lastRenderedPageBreak/>
          <w:t xml:space="preserve">Muitos </w:t>
        </w:r>
        <w:r>
          <w:rPr>
            <w:color w:val="000000" w:themeColor="text1"/>
          </w:rPr>
          <w:t>dos</w:t>
        </w:r>
        <w:r w:rsidRPr="00845DC9">
          <w:rPr>
            <w:color w:val="000000" w:themeColor="text1"/>
          </w:rPr>
          <w:t xml:space="preserve"> investidores </w:t>
        </w:r>
        <w:r>
          <w:rPr>
            <w:color w:val="000000" w:themeColor="text1"/>
          </w:rPr>
          <w:t xml:space="preserve">iniciando no mercado de investimento sentem insegurança devido as dúvidas geradas, existem fontes para buscar essas informações, porém o conteúdo é massivo e por envolver dinheiro acaba gerando ainda mais insegurança. </w:t>
        </w:r>
      </w:ins>
      <w:ins w:id="101" w:author="RAFAEL BENA CINEIS" w:date="2019-03-26T20:51:00Z">
        <w:r w:rsidR="00C90228">
          <w:rPr>
            <w:color w:val="000000" w:themeColor="text1"/>
          </w:rPr>
          <w:t>O projeto</w:t>
        </w:r>
      </w:ins>
      <w:ins w:id="102" w:author="RAFAEL BENA CINEIS" w:date="2019-03-26T20:48:00Z">
        <w:r w:rsidR="00C90228" w:rsidRPr="00C33E76">
          <w:rPr>
            <w:color w:val="000000" w:themeColor="text1"/>
          </w:rPr>
          <w:t xml:space="preserve"> se baseia n</w:t>
        </w:r>
      </w:ins>
      <w:ins w:id="103" w:author="RAFAEL BENA CINEIS" w:date="2019-03-26T21:01:00Z">
        <w:r w:rsidR="00256A27">
          <w:rPr>
            <w:color w:val="000000" w:themeColor="text1"/>
          </w:rPr>
          <w:t>ess</w:t>
        </w:r>
      </w:ins>
      <w:ins w:id="104" w:author="RAFAEL BENA CINEIS" w:date="2019-03-26T20:48:00Z">
        <w:r w:rsidR="00C90228" w:rsidRPr="00C33E76">
          <w:rPr>
            <w:color w:val="000000" w:themeColor="text1"/>
          </w:rPr>
          <w:t>a crescente busca por informações sobre os investimentos, dedicado para pessoas que não são familiarizadas com outros formatos de rendimentos e confiam a</w:t>
        </w:r>
        <w:r w:rsidR="00256A27">
          <w:rPr>
            <w:color w:val="000000" w:themeColor="text1"/>
          </w:rPr>
          <w:t>penas na conservadora poupança</w:t>
        </w:r>
      </w:ins>
      <w:ins w:id="105" w:author="RAFAEL BENA CINEIS" w:date="2019-03-26T21:02:00Z">
        <w:r w:rsidR="00256A27">
          <w:rPr>
            <w:color w:val="000000" w:themeColor="text1"/>
          </w:rPr>
          <w:t xml:space="preserve">, esclarecendo as dúvidas geradas </w:t>
        </w:r>
      </w:ins>
      <w:ins w:id="106" w:author="RAFAEL BENA CINEIS" w:date="2019-03-26T21:13:00Z">
        <w:r>
          <w:rPr>
            <w:color w:val="000000" w:themeColor="text1"/>
          </w:rPr>
          <w:t xml:space="preserve">com uma </w:t>
        </w:r>
      </w:ins>
      <w:ins w:id="107" w:author="RAFAEL BENA CINEIS" w:date="2019-03-26T21:02:00Z">
        <w:r w:rsidR="00256A27">
          <w:rPr>
            <w:color w:val="000000" w:themeColor="text1"/>
          </w:rPr>
          <w:t>educação financeira</w:t>
        </w:r>
      </w:ins>
      <w:ins w:id="108" w:author="RAFAEL BENA CINEIS" w:date="2019-03-26T21:13:00Z">
        <w:r>
          <w:rPr>
            <w:color w:val="000000" w:themeColor="text1"/>
          </w:rPr>
          <w:t xml:space="preserve"> para o usuário</w:t>
        </w:r>
      </w:ins>
      <w:ins w:id="109" w:author="RAFAEL BENA CINEIS" w:date="2019-03-26T21:02:00Z">
        <w:r w:rsidR="00256A27">
          <w:rPr>
            <w:color w:val="000000" w:themeColor="text1"/>
          </w:rPr>
          <w:t>.</w:t>
        </w:r>
      </w:ins>
    </w:p>
    <w:p w14:paraId="7C2A5816" w14:textId="5EBEA34B" w:rsidR="00B442C1" w:rsidDel="008C036D" w:rsidRDefault="00097BEE">
      <w:pPr>
        <w:rPr>
          <w:del w:id="110" w:author="RAFAEL BENA CINEIS" w:date="2019-03-26T21:07:00Z"/>
          <w:color w:val="000000" w:themeColor="text1"/>
        </w:rPr>
      </w:pPr>
      <w:del w:id="111" w:author="RAFAEL BENA CINEIS" w:date="2019-03-26T21:04:00Z">
        <w:r w:rsidRPr="0062788D" w:rsidDel="00256A27">
          <w:rPr>
            <w:color w:val="000000" w:themeColor="text1"/>
          </w:rPr>
          <w:delText xml:space="preserve">Com o cenário crescente de novos investidores, </w:delText>
        </w:r>
        <w:r w:rsidR="00243ADE" w:rsidDel="00256A27">
          <w:rPr>
            <w:color w:val="000000" w:themeColor="text1"/>
          </w:rPr>
          <w:delText xml:space="preserve">algumas </w:delText>
        </w:r>
        <w:r w:rsidRPr="0062788D" w:rsidDel="00256A27">
          <w:rPr>
            <w:color w:val="000000" w:themeColor="text1"/>
          </w:rPr>
          <w:delText>pessoas estão começando a migrar para opções mais rentáveis</w:delText>
        </w:r>
        <w:r w:rsidR="00243ADE" w:rsidDel="00256A27">
          <w:rPr>
            <w:color w:val="000000" w:themeColor="text1"/>
          </w:rPr>
          <w:delText xml:space="preserve"> o que gera</w:delText>
        </w:r>
        <w:r w:rsidRPr="0062788D" w:rsidDel="00256A27">
          <w:rPr>
            <w:color w:val="000000" w:themeColor="text1"/>
          </w:rPr>
          <w:delText xml:space="preserve"> muitas dúvidas e dificuldades</w:delText>
        </w:r>
        <w:r w:rsidR="00243ADE" w:rsidDel="00256A27">
          <w:rPr>
            <w:color w:val="000000" w:themeColor="text1"/>
          </w:rPr>
          <w:delText xml:space="preserve"> inicialmente</w:delText>
        </w:r>
        <w:r w:rsidRPr="0062788D" w:rsidDel="00256A27">
          <w:rPr>
            <w:color w:val="000000" w:themeColor="text1"/>
          </w:rPr>
          <w:delText xml:space="preserve">. É necessário a tomada de decisões sobre qual investimento fazer, qual é a opção mais </w:delText>
        </w:r>
        <w:r w:rsidR="00243ADE" w:rsidDel="00256A27">
          <w:rPr>
            <w:color w:val="000000" w:themeColor="text1"/>
          </w:rPr>
          <w:delText>viável para seu objetivo</w:delText>
        </w:r>
        <w:r w:rsidRPr="0062788D" w:rsidDel="00256A27">
          <w:rPr>
            <w:color w:val="000000" w:themeColor="text1"/>
          </w:rPr>
          <w:delText>,</w:delText>
        </w:r>
        <w:r w:rsidR="00243ADE" w:rsidDel="00256A27">
          <w:rPr>
            <w:color w:val="000000" w:themeColor="text1"/>
          </w:rPr>
          <w:delText xml:space="preserve"> pensando em</w:delText>
        </w:r>
        <w:r w:rsidRPr="0062788D" w:rsidDel="00256A27">
          <w:rPr>
            <w:color w:val="000000" w:themeColor="text1"/>
          </w:rPr>
          <w:delText xml:space="preserve"> prazos e impostos. </w:delText>
        </w:r>
      </w:del>
      <w:del w:id="112" w:author="RAFAEL BENA CINEIS" w:date="2019-03-26T21:07:00Z">
        <w:r w:rsidRPr="0062788D" w:rsidDel="008C036D">
          <w:rPr>
            <w:color w:val="000000" w:themeColor="text1"/>
          </w:rPr>
          <w:delText>Muitos desses investidores sentem insegurança devido a esses fatores, existem algumas fontes para buscar essas informações, porém é difícil tratar sobre o assunto de forma abrangente e ao mesmo tempo auxil</w:delText>
        </w:r>
        <w:r w:rsidR="00243ADE" w:rsidDel="008C036D">
          <w:rPr>
            <w:color w:val="000000" w:themeColor="text1"/>
          </w:rPr>
          <w:delText>iar</w:delText>
        </w:r>
        <w:r w:rsidRPr="0062788D" w:rsidDel="008C036D">
          <w:rPr>
            <w:color w:val="000000" w:themeColor="text1"/>
          </w:rPr>
          <w:delText xml:space="preserve"> nos</w:delText>
        </w:r>
        <w:r w:rsidR="00243ADE" w:rsidDel="008C036D">
          <w:rPr>
            <w:color w:val="000000" w:themeColor="text1"/>
          </w:rPr>
          <w:delText xml:space="preserve"> objetivos pessoais de cada um.</w:delText>
        </w:r>
      </w:del>
    </w:p>
    <w:p w14:paraId="7F823C19" w14:textId="57B63D3B" w:rsidR="008C036D" w:rsidRDefault="008C036D">
      <w:pPr>
        <w:rPr>
          <w:ins w:id="113" w:author="RAFAEL BENA CINEIS" w:date="2019-03-26T21:07:00Z"/>
          <w:color w:val="000000" w:themeColor="text1"/>
        </w:rPr>
      </w:pPr>
    </w:p>
    <w:p w14:paraId="07F1DAD3" w14:textId="7CF9E034" w:rsidR="00243ADE" w:rsidRPr="0062788D" w:rsidDel="008C036D" w:rsidRDefault="00243ADE">
      <w:pPr>
        <w:rPr>
          <w:del w:id="114" w:author="RAFAEL BENA CINEIS" w:date="2019-03-26T21:07:00Z"/>
          <w:color w:val="000000" w:themeColor="text1"/>
        </w:rPr>
      </w:pPr>
    </w:p>
    <w:p w14:paraId="424891E1" w14:textId="131610C3" w:rsidR="00B442C1" w:rsidRDefault="00097BEE">
      <w:pPr>
        <w:pStyle w:val="Ttulo2"/>
        <w:numPr>
          <w:ilvl w:val="1"/>
          <w:numId w:val="1"/>
        </w:numPr>
        <w:rPr>
          <w:ins w:id="115" w:author="RAFAEL BENA CINEIS" w:date="2019-03-26T21:05:00Z"/>
        </w:rPr>
      </w:pPr>
      <w:bookmarkStart w:id="116" w:name="_Toc3922424"/>
      <w:r>
        <w:t>Objetivos</w:t>
      </w:r>
      <w:bookmarkEnd w:id="116"/>
    </w:p>
    <w:p w14:paraId="508DC801" w14:textId="4FC0B089" w:rsidR="00256A27" w:rsidRDefault="008C036D">
      <w:pPr>
        <w:rPr>
          <w:ins w:id="117" w:author="RAFAEL BENA CINEIS" w:date="2019-03-26T21:27:00Z"/>
          <w:color w:val="000000" w:themeColor="text1"/>
        </w:rPr>
        <w:pPrChange w:id="118" w:author="RAFAEL BENA CINEIS" w:date="2019-03-26T21:15:00Z">
          <w:pPr>
            <w:pStyle w:val="Ttulo2"/>
            <w:numPr>
              <w:ilvl w:val="1"/>
              <w:numId w:val="1"/>
            </w:numPr>
            <w:ind w:left="576" w:hanging="576"/>
          </w:pPr>
        </w:pPrChange>
      </w:pPr>
      <w:ins w:id="119" w:author="RAFAEL BENA CINEIS" w:date="2019-03-26T21:13:00Z">
        <w:r>
          <w:rPr>
            <w:color w:val="000000" w:themeColor="text1"/>
          </w:rPr>
          <w:t>O sistema</w:t>
        </w:r>
      </w:ins>
      <w:ins w:id="120" w:author="RAFAEL BENA CINEIS" w:date="2019-03-26T21:18:00Z">
        <w:r w:rsidR="00823C12">
          <w:rPr>
            <w:color w:val="000000" w:themeColor="text1"/>
          </w:rPr>
          <w:t xml:space="preserve"> pretende facilitar a curva de aprendizado sobre investimentos financeiros de forma simples e objetiva,</w:t>
        </w:r>
      </w:ins>
      <w:ins w:id="121" w:author="RAFAEL BENA CINEIS" w:date="2019-03-26T21:19:00Z">
        <w:r w:rsidR="00823C12">
          <w:rPr>
            <w:color w:val="000000" w:themeColor="text1"/>
          </w:rPr>
          <w:t xml:space="preserve"> traçando o </w:t>
        </w:r>
      </w:ins>
      <w:ins w:id="122" w:author="RAFAEL BENA CINEIS" w:date="2019-03-26T21:14:00Z">
        <w:r>
          <w:rPr>
            <w:color w:val="000000" w:themeColor="text1"/>
          </w:rPr>
          <w:t xml:space="preserve">perfil de cada usuário para nivelar a quantidade de </w:t>
        </w:r>
      </w:ins>
      <w:ins w:id="123" w:author="RAFAEL BENA CINEIS" w:date="2019-03-26T21:19:00Z">
        <w:r w:rsidR="00823C12">
          <w:rPr>
            <w:color w:val="000000" w:themeColor="text1"/>
          </w:rPr>
          <w:t xml:space="preserve">módulos </w:t>
        </w:r>
      </w:ins>
      <w:ins w:id="124" w:author="RAFAEL BENA CINEIS" w:date="2019-03-26T21:14:00Z">
        <w:r>
          <w:rPr>
            <w:color w:val="000000" w:themeColor="text1"/>
          </w:rPr>
          <w:t>disponíveis logo após o primeiro acesso.</w:t>
        </w:r>
      </w:ins>
      <w:ins w:id="125" w:author="RAFAEL BENA CINEIS" w:date="2019-03-26T21:05:00Z">
        <w:r w:rsidR="00256A27" w:rsidRPr="00256A27">
          <w:rPr>
            <w:color w:val="000000" w:themeColor="text1"/>
            <w:rPrChange w:id="126" w:author="RAFAEL BENA CINEIS" w:date="2019-03-26T21:05:00Z">
              <w:rPr>
                <w:b w:val="0"/>
              </w:rPr>
            </w:rPrChange>
          </w:rPr>
          <w:t xml:space="preserve"> </w:t>
        </w:r>
      </w:ins>
      <w:ins w:id="127" w:author="RAFAEL BENA CINEIS" w:date="2019-03-26T21:15:00Z">
        <w:r>
          <w:rPr>
            <w:color w:val="000000" w:themeColor="text1"/>
          </w:rPr>
          <w:t>Contando</w:t>
        </w:r>
      </w:ins>
      <w:ins w:id="128" w:author="RAFAEL BENA CINEIS" w:date="2019-03-26T21:05:00Z">
        <w:r w:rsidR="00256A27" w:rsidRPr="00256A27">
          <w:rPr>
            <w:color w:val="000000" w:themeColor="text1"/>
            <w:rPrChange w:id="129" w:author="RAFAEL BENA CINEIS" w:date="2019-03-26T21:05:00Z">
              <w:rPr>
                <w:b w:val="0"/>
              </w:rPr>
            </w:rPrChange>
          </w:rPr>
          <w:t xml:space="preserve"> com uma </w:t>
        </w:r>
        <w:r w:rsidR="00256A27" w:rsidRPr="00256A27">
          <w:rPr>
            <w:i/>
            <w:color w:val="000000" w:themeColor="text1"/>
            <w:rPrChange w:id="130" w:author="RAFAEL BENA CINEIS" w:date="2019-03-26T21:05:00Z">
              <w:rPr>
                <w:b w:val="0"/>
                <w:i/>
              </w:rPr>
            </w:rPrChange>
          </w:rPr>
          <w:t>gamificação</w:t>
        </w:r>
        <w:r w:rsidR="00256A27" w:rsidRPr="00256A27">
          <w:rPr>
            <w:color w:val="000000" w:themeColor="text1"/>
            <w:rPrChange w:id="131" w:author="RAFAEL BENA CINEIS" w:date="2019-03-26T21:05:00Z">
              <w:rPr>
                <w:b w:val="0"/>
              </w:rPr>
            </w:rPrChange>
          </w:rPr>
          <w:t xml:space="preserve"> de educação financeira</w:t>
        </w:r>
      </w:ins>
      <w:ins w:id="132" w:author="RAFAEL BENA CINEIS" w:date="2019-03-26T21:15:00Z">
        <w:r>
          <w:rPr>
            <w:color w:val="000000" w:themeColor="text1"/>
          </w:rPr>
          <w:t xml:space="preserve">, </w:t>
        </w:r>
      </w:ins>
      <w:ins w:id="133" w:author="RAFAEL BENA CINEIS" w:date="2019-03-26T21:05:00Z">
        <w:r w:rsidR="00256A27" w:rsidRPr="00256A27">
          <w:rPr>
            <w:color w:val="000000" w:themeColor="text1"/>
            <w:rPrChange w:id="134" w:author="RAFAEL BENA CINEIS" w:date="2019-03-26T21:05:00Z">
              <w:rPr>
                <w:b w:val="0"/>
              </w:rPr>
            </w:rPrChange>
          </w:rPr>
          <w:t>será apresentado conteúdos relacionados</w:t>
        </w:r>
      </w:ins>
      <w:ins w:id="135" w:author="RAFAEL BENA CINEIS" w:date="2019-03-26T21:15:00Z">
        <w:r>
          <w:rPr>
            <w:color w:val="000000" w:themeColor="text1"/>
          </w:rPr>
          <w:t xml:space="preserve"> a cada m</w:t>
        </w:r>
      </w:ins>
      <w:ins w:id="136" w:author="RAFAEL BENA CINEIS" w:date="2019-03-26T21:19:00Z">
        <w:r w:rsidR="00823C12">
          <w:rPr>
            <w:color w:val="000000" w:themeColor="text1"/>
          </w:rPr>
          <w:t>ó</w:t>
        </w:r>
      </w:ins>
      <w:ins w:id="137" w:author="RAFAEL BENA CINEIS" w:date="2019-03-26T21:15:00Z">
        <w:r>
          <w:rPr>
            <w:color w:val="000000" w:themeColor="text1"/>
          </w:rPr>
          <w:t>dulo para o usu</w:t>
        </w:r>
        <w:r w:rsidR="00612AB7">
          <w:rPr>
            <w:color w:val="000000" w:themeColor="text1"/>
          </w:rPr>
          <w:t>ário,</w:t>
        </w:r>
        <w:r>
          <w:rPr>
            <w:color w:val="000000" w:themeColor="text1"/>
          </w:rPr>
          <w:t xml:space="preserve"> que em </w:t>
        </w:r>
      </w:ins>
      <w:ins w:id="138" w:author="RAFAEL BENA CINEIS" w:date="2019-03-26T21:05:00Z">
        <w:r w:rsidR="00256A27" w:rsidRPr="00256A27">
          <w:rPr>
            <w:color w:val="000000" w:themeColor="text1"/>
            <w:rPrChange w:id="139" w:author="RAFAEL BENA CINEIS" w:date="2019-03-26T21:05:00Z">
              <w:rPr>
                <w:b w:val="0"/>
              </w:rPr>
            </w:rPrChange>
          </w:rPr>
          <w:t xml:space="preserve">seguida </w:t>
        </w:r>
      </w:ins>
      <w:ins w:id="140" w:author="RAFAEL BENA CINEIS" w:date="2019-03-26T21:15:00Z">
        <w:r>
          <w:rPr>
            <w:color w:val="000000" w:themeColor="text1"/>
          </w:rPr>
          <w:t>será submetido a algumas</w:t>
        </w:r>
      </w:ins>
      <w:ins w:id="141" w:author="RAFAEL BENA CINEIS" w:date="2019-03-26T21:05:00Z">
        <w:r w:rsidR="00256A27" w:rsidRPr="00256A27">
          <w:rPr>
            <w:color w:val="000000" w:themeColor="text1"/>
            <w:rPrChange w:id="142" w:author="RAFAEL BENA CINEIS" w:date="2019-03-26T21:05:00Z">
              <w:rPr>
                <w:b w:val="0"/>
              </w:rPr>
            </w:rPrChange>
          </w:rPr>
          <w:t xml:space="preserve"> questões para fixação do</w:t>
        </w:r>
        <w:r w:rsidR="00256A27">
          <w:rPr>
            <w:color w:val="000000" w:themeColor="text1"/>
          </w:rPr>
          <w:t xml:space="preserve"> </w:t>
        </w:r>
      </w:ins>
      <w:ins w:id="143" w:author="RAFAEL BENA CINEIS" w:date="2019-03-26T21:24:00Z">
        <w:r w:rsidR="00612AB7">
          <w:rPr>
            <w:color w:val="000000" w:themeColor="text1"/>
          </w:rPr>
          <w:t xml:space="preserve">conteúdo. </w:t>
        </w:r>
      </w:ins>
      <w:ins w:id="144" w:author="RAFAEL BENA CINEIS" w:date="2019-03-26T21:05:00Z">
        <w:r w:rsidR="00256A27" w:rsidRPr="00C33E76">
          <w:rPr>
            <w:color w:val="000000" w:themeColor="text1"/>
          </w:rPr>
          <w:t>Será possível tamb</w:t>
        </w:r>
        <w:r w:rsidR="00612AB7">
          <w:rPr>
            <w:color w:val="000000" w:themeColor="text1"/>
          </w:rPr>
          <w:t xml:space="preserve">ém estabelecer metas pessoais </w:t>
        </w:r>
        <w:r w:rsidR="00256A27" w:rsidRPr="00C33E76">
          <w:rPr>
            <w:color w:val="000000" w:themeColor="text1"/>
          </w:rPr>
          <w:t xml:space="preserve">com o auxílio de uma </w:t>
        </w:r>
        <w:r w:rsidR="00256A27">
          <w:rPr>
            <w:color w:val="000000" w:themeColor="text1"/>
          </w:rPr>
          <w:t xml:space="preserve">simulação </w:t>
        </w:r>
      </w:ins>
      <w:ins w:id="145" w:author="RAFAEL BENA CINEIS" w:date="2019-03-26T21:24:00Z">
        <w:r w:rsidR="00612AB7">
          <w:rPr>
            <w:color w:val="000000" w:themeColor="text1"/>
          </w:rPr>
          <w:t xml:space="preserve">que </w:t>
        </w:r>
      </w:ins>
      <w:ins w:id="146" w:author="RAFAEL BENA CINEIS" w:date="2019-03-26T21:05:00Z">
        <w:r w:rsidR="00612AB7">
          <w:rPr>
            <w:color w:val="000000" w:themeColor="text1"/>
          </w:rPr>
          <w:t>será feita</w:t>
        </w:r>
        <w:r w:rsidR="00256A27" w:rsidRPr="00C33E76">
          <w:rPr>
            <w:color w:val="000000" w:themeColor="text1"/>
          </w:rPr>
          <w:t xml:space="preserve"> levando em consideração </w:t>
        </w:r>
      </w:ins>
      <w:ins w:id="147" w:author="RAFAEL BENA CINEIS" w:date="2019-03-26T21:25:00Z">
        <w:r w:rsidR="00612AB7">
          <w:rPr>
            <w:color w:val="000000" w:themeColor="text1"/>
          </w:rPr>
          <w:t>aportes inicial, mensais e a duração do investimento</w:t>
        </w:r>
      </w:ins>
      <w:ins w:id="148" w:author="RAFAEL BENA CINEIS" w:date="2019-03-26T21:05:00Z">
        <w:r w:rsidR="00256A27" w:rsidRPr="00C33E76">
          <w:rPr>
            <w:color w:val="000000" w:themeColor="text1"/>
          </w:rPr>
          <w:t>.</w:t>
        </w:r>
      </w:ins>
    </w:p>
    <w:p w14:paraId="4DCEEF1C" w14:textId="0C885D3F" w:rsidR="00E93701" w:rsidRDefault="00E93701" w:rsidP="00E93701">
      <w:pPr>
        <w:rPr>
          <w:ins w:id="149" w:author="RAFAEL BENA CINEIS" w:date="2019-03-26T21:27:00Z"/>
        </w:rPr>
      </w:pPr>
      <w:ins w:id="150" w:author="RAFAEL BENA CINEIS" w:date="2019-03-26T21:27:00Z">
        <w:r>
          <w:t xml:space="preserve">Os objetivos específicos </w:t>
        </w:r>
      </w:ins>
      <w:ins w:id="151" w:author="RAFAEL BENA CINEIS" w:date="2019-03-26T21:28:00Z">
        <w:r>
          <w:t>serão</w:t>
        </w:r>
      </w:ins>
      <w:ins w:id="152" w:author="RAFAEL BENA CINEIS" w:date="2019-03-26T21:27:00Z">
        <w:r>
          <w:t>:</w:t>
        </w:r>
      </w:ins>
    </w:p>
    <w:p w14:paraId="16B7D75F" w14:textId="3FDF4D69" w:rsidR="00E93701" w:rsidRDefault="00E93701">
      <w:pPr>
        <w:pStyle w:val="PargrafodaLista"/>
        <w:numPr>
          <w:ilvl w:val="0"/>
          <w:numId w:val="3"/>
        </w:numPr>
        <w:rPr>
          <w:ins w:id="153" w:author="RAFAEL BENA CINEIS" w:date="2019-03-26T21:27:00Z"/>
        </w:rPr>
        <w:pPrChange w:id="154" w:author="RAFAEL BENA CINEIS" w:date="2019-03-26T21:27:00Z">
          <w:pPr/>
        </w:pPrChange>
      </w:pPr>
      <w:ins w:id="155" w:author="RAFAEL BENA CINEIS" w:date="2019-03-26T21:27:00Z">
        <w:r>
          <w:t>Traçar um perfil inicial do usuário (nivelamento);</w:t>
        </w:r>
      </w:ins>
    </w:p>
    <w:p w14:paraId="52E59611" w14:textId="77777777" w:rsidR="00E93701" w:rsidRDefault="00E93701">
      <w:pPr>
        <w:pStyle w:val="PargrafodaLista"/>
        <w:numPr>
          <w:ilvl w:val="0"/>
          <w:numId w:val="3"/>
        </w:numPr>
        <w:rPr>
          <w:ins w:id="156" w:author="RAFAEL BENA CINEIS" w:date="2019-03-26T21:27:00Z"/>
        </w:rPr>
        <w:pPrChange w:id="157" w:author="RAFAEL BENA CINEIS" w:date="2019-03-26T21:27:00Z">
          <w:pPr/>
        </w:pPrChange>
      </w:pPr>
      <w:ins w:id="158" w:author="RAFAEL BENA CINEIS" w:date="2019-03-26T21:27:00Z">
        <w:r>
          <w:t>Introduzir conceitos básicos sobre investimentos;</w:t>
        </w:r>
      </w:ins>
    </w:p>
    <w:p w14:paraId="6E5A43A7" w14:textId="77777777" w:rsidR="00E93701" w:rsidRDefault="00E93701">
      <w:pPr>
        <w:pStyle w:val="PargrafodaLista"/>
        <w:numPr>
          <w:ilvl w:val="0"/>
          <w:numId w:val="3"/>
        </w:numPr>
        <w:rPr>
          <w:ins w:id="159" w:author="RAFAEL BENA CINEIS" w:date="2019-03-26T21:27:00Z"/>
        </w:rPr>
        <w:pPrChange w:id="160" w:author="RAFAEL BENA CINEIS" w:date="2019-03-26T21:27:00Z">
          <w:pPr/>
        </w:pPrChange>
      </w:pPr>
      <w:ins w:id="161" w:author="RAFAEL BENA CINEIS" w:date="2019-03-26T21:27:00Z">
        <w:r>
          <w:t>Criar metas financeiras pessoais;</w:t>
        </w:r>
      </w:ins>
    </w:p>
    <w:p w14:paraId="7E6662D1" w14:textId="77777777" w:rsidR="00E93701" w:rsidRDefault="00E93701">
      <w:pPr>
        <w:pStyle w:val="PargrafodaLista"/>
        <w:numPr>
          <w:ilvl w:val="0"/>
          <w:numId w:val="3"/>
        </w:numPr>
        <w:rPr>
          <w:ins w:id="162" w:author="RAFAEL BENA CINEIS" w:date="2019-03-26T21:28:00Z"/>
        </w:rPr>
        <w:pPrChange w:id="163" w:author="RAFAEL BENA CINEIS" w:date="2019-03-26T21:15:00Z">
          <w:pPr>
            <w:pStyle w:val="Ttulo2"/>
            <w:numPr>
              <w:ilvl w:val="1"/>
              <w:numId w:val="1"/>
            </w:numPr>
            <w:ind w:left="576" w:hanging="576"/>
          </w:pPr>
        </w:pPrChange>
      </w:pPr>
      <w:ins w:id="164" w:author="RAFAEL BENA CINEIS" w:date="2019-03-26T21:27:00Z">
        <w:r>
          <w:t>Simular melhores condições para objetivos específicos;</w:t>
        </w:r>
      </w:ins>
    </w:p>
    <w:p w14:paraId="2E414AF1" w14:textId="0106D6AD" w:rsidR="00E93701" w:rsidRPr="00A01902" w:rsidRDefault="00E93701">
      <w:pPr>
        <w:pStyle w:val="PargrafodaLista"/>
        <w:numPr>
          <w:ilvl w:val="0"/>
          <w:numId w:val="3"/>
        </w:numPr>
        <w:pPrChange w:id="165" w:author="RAFAEL BENA CINEIS" w:date="2019-03-26T21:15:00Z">
          <w:pPr>
            <w:pStyle w:val="Ttulo2"/>
            <w:numPr>
              <w:ilvl w:val="1"/>
              <w:numId w:val="1"/>
            </w:numPr>
            <w:ind w:left="576" w:hanging="576"/>
          </w:pPr>
        </w:pPrChange>
      </w:pPr>
      <w:ins w:id="166" w:author="RAFAEL BENA CINEIS" w:date="2019-03-26T21:27:00Z">
        <w:r>
          <w:t>Fixar conteúdos através de gamificação.</w:t>
        </w:r>
      </w:ins>
    </w:p>
    <w:p w14:paraId="751135E2" w14:textId="26E95076" w:rsidR="00B442C1" w:rsidDel="007F746A" w:rsidRDefault="00243ADE">
      <w:pPr>
        <w:rPr>
          <w:del w:id="167" w:author="RAFAEL BENA CINEIS" w:date="2019-03-26T21:26:00Z"/>
          <w:color w:val="000000" w:themeColor="text1"/>
        </w:rPr>
      </w:pPr>
      <w:commentRangeStart w:id="168"/>
      <w:del w:id="169" w:author="RAFAEL BENA CINEIS" w:date="2019-03-26T21:26:00Z">
        <w:r w:rsidDel="007F746A">
          <w:rPr>
            <w:color w:val="000000" w:themeColor="text1"/>
          </w:rPr>
          <w:delText>D</w:delText>
        </w:r>
        <w:r w:rsidR="00097BEE" w:rsidRPr="0062788D" w:rsidDel="007F746A">
          <w:rPr>
            <w:color w:val="000000" w:themeColor="text1"/>
          </w:rPr>
          <w:delText xml:space="preserve">esenvolver um </w:delText>
        </w:r>
        <w:r w:rsidDel="007F746A">
          <w:rPr>
            <w:color w:val="000000" w:themeColor="text1"/>
          </w:rPr>
          <w:delText>s</w:delText>
        </w:r>
        <w:r w:rsidR="00097BEE" w:rsidRPr="0062788D" w:rsidDel="007F746A">
          <w:rPr>
            <w:color w:val="000000" w:themeColor="text1"/>
          </w:rPr>
          <w:delText xml:space="preserve">istema </w:delText>
        </w:r>
        <w:r w:rsidDel="007F746A">
          <w:rPr>
            <w:color w:val="000000" w:themeColor="text1"/>
          </w:rPr>
          <w:delText>w</w:delText>
        </w:r>
        <w:r w:rsidR="00097BEE" w:rsidRPr="0062788D" w:rsidDel="007F746A">
          <w:rPr>
            <w:color w:val="000000" w:themeColor="text1"/>
          </w:rPr>
          <w:delText xml:space="preserve">eb </w:delText>
        </w:r>
        <w:r w:rsidDel="007F746A">
          <w:rPr>
            <w:color w:val="000000" w:themeColor="text1"/>
          </w:rPr>
          <w:delText>responsivo</w:delText>
        </w:r>
        <w:r w:rsidR="00097BEE" w:rsidRPr="0062788D" w:rsidDel="007F746A">
          <w:rPr>
            <w:color w:val="000000" w:themeColor="text1"/>
          </w:rPr>
          <w:delText xml:space="preserve">, </w:delText>
        </w:r>
        <w:r w:rsidDel="007F746A">
          <w:rPr>
            <w:color w:val="000000" w:themeColor="text1"/>
          </w:rPr>
          <w:delText xml:space="preserve">facilitando </w:delText>
        </w:r>
        <w:r w:rsidR="00097BEE" w:rsidRPr="0062788D" w:rsidDel="007F746A">
          <w:rPr>
            <w:color w:val="000000" w:themeColor="text1"/>
          </w:rPr>
          <w:delText>a curva de aprendizado sobre investimentos financeiros</w:delText>
        </w:r>
        <w:r w:rsidR="001C7B11" w:rsidDel="007F746A">
          <w:rPr>
            <w:color w:val="000000" w:themeColor="text1"/>
          </w:rPr>
          <w:delText xml:space="preserve"> de forma simples e objetiva</w:delText>
        </w:r>
        <w:r w:rsidR="00097BEE" w:rsidRPr="0062788D" w:rsidDel="007F746A">
          <w:rPr>
            <w:color w:val="000000" w:themeColor="text1"/>
          </w:rPr>
          <w:delText xml:space="preserve">, levando em consideração as metas pessoais do usuário e utilizando o conceito de </w:delText>
        </w:r>
        <w:r w:rsidR="001C7B11" w:rsidRPr="001C7B11" w:rsidDel="007F746A">
          <w:rPr>
            <w:i/>
            <w:color w:val="000000" w:themeColor="text1"/>
          </w:rPr>
          <w:delText>gamificação</w:delText>
        </w:r>
        <w:r w:rsidR="001C7B11" w:rsidDel="007F746A">
          <w:rPr>
            <w:color w:val="000000" w:themeColor="text1"/>
          </w:rPr>
          <w:delText xml:space="preserve"> </w:delText>
        </w:r>
        <w:r w:rsidR="00097BEE" w:rsidRPr="0062788D" w:rsidDel="007F746A">
          <w:rPr>
            <w:color w:val="000000" w:themeColor="text1"/>
          </w:rPr>
          <w:delText>para fixa</w:delText>
        </w:r>
        <w:r w:rsidR="001C7B11" w:rsidDel="007F746A">
          <w:rPr>
            <w:color w:val="000000" w:themeColor="text1"/>
          </w:rPr>
          <w:delText>ção</w:delText>
        </w:r>
        <w:r w:rsidR="00097BEE" w:rsidRPr="0062788D" w:rsidDel="007F746A">
          <w:rPr>
            <w:color w:val="000000" w:themeColor="text1"/>
          </w:rPr>
          <w:delText xml:space="preserve"> </w:delText>
        </w:r>
        <w:r w:rsidR="001C7B11" w:rsidDel="007F746A">
          <w:rPr>
            <w:color w:val="000000" w:themeColor="text1"/>
          </w:rPr>
          <w:delText>d</w:delText>
        </w:r>
        <w:r w:rsidR="00097BEE" w:rsidRPr="0062788D" w:rsidDel="007F746A">
          <w:rPr>
            <w:color w:val="000000" w:themeColor="text1"/>
          </w:rPr>
          <w:delText xml:space="preserve">os conteúdos explorados. </w:delText>
        </w:r>
        <w:commentRangeEnd w:id="168"/>
        <w:r w:rsidR="00D95CFF" w:rsidDel="007F746A">
          <w:rPr>
            <w:rStyle w:val="Refdecomentrio"/>
          </w:rPr>
          <w:commentReference w:id="168"/>
        </w:r>
      </w:del>
    </w:p>
    <w:p w14:paraId="304D1471" w14:textId="77777777" w:rsidR="0052634E" w:rsidRPr="0062788D" w:rsidRDefault="0052634E">
      <w:pPr>
        <w:rPr>
          <w:color w:val="000000" w:themeColor="text1"/>
        </w:rPr>
      </w:pPr>
    </w:p>
    <w:p w14:paraId="1815F7EA" w14:textId="77777777" w:rsidR="00B442C1" w:rsidRDefault="00097BEE">
      <w:pPr>
        <w:pStyle w:val="Ttulo2"/>
        <w:numPr>
          <w:ilvl w:val="1"/>
          <w:numId w:val="1"/>
        </w:numPr>
      </w:pPr>
      <w:bookmarkStart w:id="170" w:name="_Toc3922425"/>
      <w:r>
        <w:t>Fundamentação Teórica</w:t>
      </w:r>
      <w:bookmarkEnd w:id="170"/>
    </w:p>
    <w:p w14:paraId="1DD47CB7" w14:textId="7E721949" w:rsidR="0062788D" w:rsidRPr="00EB6DF6" w:rsidRDefault="00ED4896">
      <w:pPr>
        <w:rPr>
          <w:color w:val="000000" w:themeColor="text1"/>
        </w:rPr>
      </w:pPr>
      <w:ins w:id="171" w:author="RAFAEL BENA CINEIS" w:date="2019-03-26T21:28:00Z">
        <w:r>
          <w:rPr>
            <w:rFonts w:ascii="Arial" w:hAnsi="Arial" w:cs="Arial"/>
            <w:color w:val="000000"/>
            <w:sz w:val="22"/>
            <w:szCs w:val="22"/>
          </w:rPr>
          <w:t>Esse projeto irá adotar a tecnologia de containers,</w:t>
        </w:r>
      </w:ins>
      <w:commentRangeStart w:id="172"/>
      <w:del w:id="173" w:author="RAFAEL BENA CINEIS" w:date="2019-03-26T21:28:00Z">
        <w:r w:rsidR="001C7B11" w:rsidDel="00ED4896">
          <w:rPr>
            <w:color w:val="000000" w:themeColor="text1"/>
          </w:rPr>
          <w:delText>B</w:delText>
        </w:r>
        <w:r w:rsidR="00B44764" w:rsidRPr="00EB6DF6" w:rsidDel="00ED4896">
          <w:rPr>
            <w:color w:val="000000" w:themeColor="text1"/>
          </w:rPr>
          <w:delText>aseado na tecnologia de containers,</w:delText>
        </w:r>
      </w:del>
      <w:r w:rsidR="00B44764" w:rsidRPr="00EB6DF6">
        <w:rPr>
          <w:color w:val="000000" w:themeColor="text1"/>
        </w:rPr>
        <w:t xml:space="preserve"> possibilita</w:t>
      </w:r>
      <w:r w:rsidR="001C7B11">
        <w:rPr>
          <w:color w:val="000000" w:themeColor="text1"/>
        </w:rPr>
        <w:t>ndo</w:t>
      </w:r>
      <w:r w:rsidR="00B44764" w:rsidRPr="00EB6DF6">
        <w:rPr>
          <w:color w:val="000000" w:themeColor="text1"/>
        </w:rPr>
        <w:t xml:space="preserve"> escalabilidade</w:t>
      </w:r>
      <w:r w:rsidR="001C7B11">
        <w:rPr>
          <w:color w:val="000000" w:themeColor="text1"/>
        </w:rPr>
        <w:t xml:space="preserve"> e</w:t>
      </w:r>
      <w:r w:rsidR="00B44764" w:rsidRPr="00EB6DF6">
        <w:rPr>
          <w:color w:val="000000" w:themeColor="text1"/>
        </w:rPr>
        <w:t xml:space="preserve"> facilidade no gerenciamento de recursos, além de agilizar o desenvolvimento do projeto </w:t>
      </w:r>
      <w:r w:rsidR="009B5C68" w:rsidRPr="00EB6DF6">
        <w:rPr>
          <w:color w:val="000000" w:themeColor="text1"/>
        </w:rPr>
        <w:t>com a</w:t>
      </w:r>
      <w:r w:rsidR="00B44764" w:rsidRPr="00EB6DF6">
        <w:rPr>
          <w:color w:val="000000" w:themeColor="text1"/>
        </w:rPr>
        <w:t xml:space="preserve"> utilização de servidores na nuvem.</w:t>
      </w:r>
      <w:r w:rsidR="0062788D" w:rsidRPr="00EB6DF6">
        <w:rPr>
          <w:color w:val="000000" w:themeColor="text1"/>
        </w:rPr>
        <w:t xml:space="preserve"> </w:t>
      </w:r>
      <w:commentRangeEnd w:id="172"/>
      <w:r w:rsidR="00D95CFF">
        <w:rPr>
          <w:rStyle w:val="Refdecomentrio"/>
        </w:rPr>
        <w:commentReference w:id="172"/>
      </w:r>
    </w:p>
    <w:p w14:paraId="7BC12E80" w14:textId="77777777" w:rsidR="00B44764" w:rsidRDefault="00B44764">
      <w:pPr>
        <w:rPr>
          <w:color w:val="0000FF"/>
        </w:rPr>
      </w:pPr>
    </w:p>
    <w:p w14:paraId="3D21E347" w14:textId="77777777" w:rsidR="00B442C1" w:rsidRDefault="00097BEE">
      <w:pPr>
        <w:pStyle w:val="Ttulo3"/>
        <w:numPr>
          <w:ilvl w:val="2"/>
          <w:numId w:val="1"/>
        </w:numPr>
      </w:pPr>
      <w:bookmarkStart w:id="174" w:name="_Toc3922426"/>
      <w:commentRangeStart w:id="175"/>
      <w:r>
        <w:lastRenderedPageBreak/>
        <w:t>Descrição</w:t>
      </w:r>
      <w:bookmarkEnd w:id="174"/>
      <w:commentRangeEnd w:id="175"/>
      <w:r w:rsidR="00D95CFF">
        <w:rPr>
          <w:rStyle w:val="Refdecomentrio"/>
          <w:b w:val="0"/>
        </w:rPr>
        <w:commentReference w:id="175"/>
      </w:r>
    </w:p>
    <w:p w14:paraId="58190185" w14:textId="5FCD417F" w:rsidR="009B5C68" w:rsidDel="00C70751" w:rsidRDefault="009B5C68" w:rsidP="0062788D">
      <w:pPr>
        <w:rPr>
          <w:del w:id="176" w:author="RAFAEL BENA CINEIS" w:date="2019-03-26T21:29:00Z"/>
        </w:rPr>
      </w:pPr>
      <w:del w:id="177" w:author="RAFAEL BENA CINEIS" w:date="2019-03-26T21:29:00Z">
        <w:r w:rsidDel="00C70751">
          <w:delText>A virtualização baseada em containers permite a implantação de ambiente</w:delText>
        </w:r>
        <w:r w:rsidR="001C7B11" w:rsidDel="00C70751">
          <w:delText>s</w:delText>
        </w:r>
        <w:r w:rsidDel="00C70751">
          <w:delText xml:space="preserve"> isolados sem a necessidade de configuração de uma máquina virtual, possibilitando a implementação de várias instâncias em um único servidor.</w:delText>
        </w:r>
      </w:del>
    </w:p>
    <w:p w14:paraId="49F59C56" w14:textId="7F5F9F86" w:rsidR="00C70751" w:rsidRDefault="00E056D6" w:rsidP="00C70751">
      <w:pPr>
        <w:rPr>
          <w:ins w:id="178" w:author="RAFAEL BENA CINEIS" w:date="2019-03-26T21:29:00Z"/>
        </w:rPr>
      </w:pPr>
      <w:del w:id="179" w:author="RAFAEL BENA CINEIS" w:date="2019-03-26T21:29:00Z">
        <w:r w:rsidDel="00C70751">
          <w:delText xml:space="preserve">Como os containers possuem apenas os recursos necessário para a execução do sistema, eles se tornam mais eficientes comparado com outras soluções implementadas no mercado, possibilitando a redução de custos. Um </w:delText>
        </w:r>
        <w:r w:rsidR="009B5C68" w:rsidDel="00C70751">
          <w:delText>ponto importante é a possibilidade de criar um sistema altamente escalável, que possibilita o acesso de um grande volume de usuários sem a necessidade de adaptações no sistema.</w:delText>
        </w:r>
      </w:del>
      <w:ins w:id="180" w:author="RAFAEL BENA CINEIS" w:date="2019-03-26T21:29:00Z">
        <w:r w:rsidR="00C70751">
          <w:t>Criada em 1979 pela UNIX V7 a tecnologia de contêiner tinha o foco de isolar o sistema operacional criando módulos onde apenas o necessário utilizaria recursos do computador, com a entrada do Google em 2006 o desenvolvimento foi acelerado e empresas como a Docker Enterprise foram criadas levando a popularização da tecnologia.</w:t>
        </w:r>
      </w:ins>
    </w:p>
    <w:p w14:paraId="6E7B63FC" w14:textId="5C081702" w:rsidR="00C70751" w:rsidRDefault="00C70751" w:rsidP="00C70751">
      <w:pPr>
        <w:rPr>
          <w:ins w:id="181" w:author="RAFAEL BENA CINEIS" w:date="2019-03-26T21:29:00Z"/>
        </w:rPr>
      </w:pPr>
      <w:ins w:id="182" w:author="RAFAEL BENA CINEIS" w:date="2019-03-26T21:29:00Z">
        <w:r>
          <w:t>A virtualização baseada em containers permite a implantação de ambientes isolados sem a necessidade de configuração de uma máquina virtual, possibilitando a implementação de várias instâncias em um único servidor</w:t>
        </w:r>
      </w:ins>
      <w:ins w:id="183" w:author="RAFAEL BENA CINEIS" w:date="2019-03-26T21:30:00Z">
        <w:r>
          <w:t>,</w:t>
        </w:r>
      </w:ins>
      <w:ins w:id="184" w:author="RAFAEL BENA CINEIS" w:date="2019-03-26T21:29:00Z">
        <w:r>
          <w:t xml:space="preserve"> trazendo a possibilidades de novas arquiteturas como a de micros serviços que permite os módulos do sistema trabalhar modo independente.</w:t>
        </w:r>
      </w:ins>
    </w:p>
    <w:p w14:paraId="3E950B8D" w14:textId="3A20B0AF" w:rsidR="00C70751" w:rsidRPr="0062788D" w:rsidRDefault="00C70751" w:rsidP="00C70751">
      <w:ins w:id="185" w:author="RAFAEL BENA CINEIS" w:date="2019-03-26T21:29:00Z">
        <w:r>
          <w:t xml:space="preserve">Como os containers possuem apenas os recursos necessários para a execução do sistema, eles se tornam mais eficientes comparado com outras soluções implementadas no mercado, </w:t>
        </w:r>
      </w:ins>
      <w:ins w:id="186" w:author="RAFAEL BENA CINEIS" w:date="2019-03-26T21:31:00Z">
        <w:r>
          <w:t xml:space="preserve">fazendo com que </w:t>
        </w:r>
      </w:ins>
      <w:ins w:id="187" w:author="RAFAEL BENA CINEIS" w:date="2019-03-26T21:29:00Z">
        <w:r>
          <w:t xml:space="preserve">grandes empresas como </w:t>
        </w:r>
        <w:proofErr w:type="spellStart"/>
        <w:r>
          <w:t>PayPal</w:t>
        </w:r>
        <w:proofErr w:type="spellEnd"/>
        <w:r>
          <w:t xml:space="preserve"> e VISA utilizam esse tipo de tecnologia atualmente.</w:t>
        </w:r>
      </w:ins>
    </w:p>
    <w:p w14:paraId="34355F44" w14:textId="77777777" w:rsidR="00C746C0" w:rsidRPr="00C746C0" w:rsidRDefault="00C746C0" w:rsidP="00C746C0">
      <w:pPr>
        <w:rPr>
          <w:color w:val="0000FF"/>
        </w:rPr>
      </w:pPr>
    </w:p>
    <w:p w14:paraId="7E9475A3" w14:textId="77777777" w:rsidR="00B442C1" w:rsidRDefault="00097BEE">
      <w:pPr>
        <w:pStyle w:val="Ttulo3"/>
        <w:numPr>
          <w:ilvl w:val="2"/>
          <w:numId w:val="1"/>
        </w:numPr>
      </w:pPr>
      <w:bookmarkStart w:id="188" w:name="_Toc3922427"/>
      <w:r>
        <w:t>Justificativa de Uso da Tecnologia</w:t>
      </w:r>
      <w:bookmarkEnd w:id="188"/>
    </w:p>
    <w:p w14:paraId="3B14FEBD" w14:textId="00832B14" w:rsidR="000C34CC" w:rsidRPr="000C34CC" w:rsidRDefault="001941F7" w:rsidP="000C34CC">
      <w:pPr>
        <w:rPr>
          <w:ins w:id="189" w:author="RAFAEL BENA CINEIS" w:date="2019-03-26T21:47:00Z"/>
          <w:color w:val="000000" w:themeColor="text1"/>
        </w:rPr>
      </w:pPr>
      <w:commentRangeStart w:id="190"/>
      <w:del w:id="191" w:author="RAFAEL BENA CINEIS" w:date="2019-03-26T21:47:00Z">
        <w:r w:rsidDel="000C34CC">
          <w:rPr>
            <w:color w:val="000000" w:themeColor="text1"/>
          </w:rPr>
          <w:delText xml:space="preserve">A </w:delText>
        </w:r>
      </w:del>
      <w:ins w:id="192" w:author="RAFAEL BENA CINEIS" w:date="2019-03-26T21:47:00Z">
        <w:r w:rsidR="000C34CC" w:rsidRPr="000C34CC">
          <w:rPr>
            <w:color w:val="000000" w:themeColor="text1"/>
          </w:rPr>
          <w:t>A tecnologia de containers possibilita maior previsibilidade, escalabilidade e segurança durante o desenvolvimento.</w:t>
        </w:r>
      </w:ins>
    </w:p>
    <w:p w14:paraId="7D0AE262" w14:textId="0CEC3F37" w:rsidR="000C34CC" w:rsidRDefault="000C34CC">
      <w:pPr>
        <w:rPr>
          <w:ins w:id="193" w:author="RAFAEL BENA CINEIS" w:date="2019-03-26T21:48:00Z"/>
          <w:color w:val="000000" w:themeColor="text1"/>
        </w:rPr>
        <w:pPrChange w:id="194" w:author="RAFAEL BENA CINEIS" w:date="2019-03-26T21:48:00Z">
          <w:pPr>
            <w:pStyle w:val="Ttulo1"/>
            <w:numPr>
              <w:numId w:val="1"/>
            </w:numPr>
          </w:pPr>
        </w:pPrChange>
      </w:pPr>
      <w:ins w:id="195" w:author="RAFAEL BENA CINEIS" w:date="2019-03-26T21:47:00Z">
        <w:r w:rsidRPr="000C34CC">
          <w:rPr>
            <w:color w:val="000000" w:themeColor="text1"/>
          </w:rPr>
          <w:t xml:space="preserve">Com </w:t>
        </w:r>
      </w:ins>
      <w:ins w:id="196" w:author="Rafael Cineis" w:date="2019-03-27T22:08:00Z">
        <w:r w:rsidR="00B74565" w:rsidRPr="00B74565">
          <w:rPr>
            <w:color w:val="000000" w:themeColor="text1"/>
          </w:rPr>
          <w:t>containers</w:t>
        </w:r>
        <w:r w:rsidR="00B74565" w:rsidRPr="000C34CC" w:rsidDel="00B74565">
          <w:rPr>
            <w:color w:val="000000" w:themeColor="text1"/>
          </w:rPr>
          <w:t xml:space="preserve"> </w:t>
        </w:r>
      </w:ins>
      <w:ins w:id="197" w:author="RAFAEL BENA CINEIS" w:date="2019-03-26T21:47:00Z">
        <w:del w:id="198" w:author="Rafael Cineis" w:date="2019-03-27T22:08:00Z">
          <w:r w:rsidRPr="000C34CC" w:rsidDel="00B74565">
            <w:rPr>
              <w:color w:val="000000" w:themeColor="text1"/>
            </w:rPr>
            <w:delText xml:space="preserve">contêineres </w:delText>
          </w:r>
        </w:del>
        <w:r w:rsidRPr="000C34CC">
          <w:rPr>
            <w:color w:val="000000" w:themeColor="text1"/>
          </w:rPr>
          <w:t>é possível isolar as dependências do ambiente na qual a aplicação é executada. Com isso, possíveis problemas de compatibilidade, ou, conflitos de versões de software usados durante a execução são facilmente corrigidos. Sendo assim, é possível focar na regra de negócio, do que em detalhes de implementação da aplicação</w:t>
        </w:r>
        <w:r>
          <w:rPr>
            <w:color w:val="000000" w:themeColor="text1"/>
          </w:rPr>
          <w:t>.</w:t>
        </w:r>
      </w:ins>
    </w:p>
    <w:p w14:paraId="42A51AD7" w14:textId="2827E844" w:rsidR="006C4FF0" w:rsidRDefault="000C34CC">
      <w:pPr>
        <w:rPr>
          <w:ins w:id="199" w:author="Rafael Cineis" w:date="2019-03-27T22:07:00Z"/>
          <w:color w:val="000000" w:themeColor="text1"/>
        </w:rPr>
      </w:pPr>
      <w:ins w:id="200" w:author="RAFAEL BENA CINEIS" w:date="2019-03-26T21:48:00Z">
        <w:r w:rsidRPr="000C34CC">
          <w:rPr>
            <w:color w:val="000000" w:themeColor="text1"/>
          </w:rPr>
          <w:t>Essa abordagem, traz consigo benefícios como resiliência e escalabilidade das aplicações</w:t>
        </w:r>
      </w:ins>
      <w:ins w:id="201" w:author="RAFAEL BENA CINEIS" w:date="2019-03-26T21:52:00Z">
        <w:r w:rsidR="002324C1">
          <w:rPr>
            <w:color w:val="000000" w:themeColor="text1"/>
          </w:rPr>
          <w:t xml:space="preserve"> p</w:t>
        </w:r>
      </w:ins>
      <w:ins w:id="202" w:author="RAFAEL BENA CINEIS" w:date="2019-03-26T21:48:00Z">
        <w:r w:rsidRPr="000C34CC">
          <w:rPr>
            <w:color w:val="000000" w:themeColor="text1"/>
          </w:rPr>
          <w:t>elo motivo de serem autocontidas e descreverem explicitamente as suas dependências.</w:t>
        </w:r>
      </w:ins>
      <w:ins w:id="203" w:author="RAFAEL BENA CINEIS" w:date="2019-03-26T21:52:00Z">
        <w:r w:rsidR="002324C1">
          <w:rPr>
            <w:color w:val="000000" w:themeColor="text1"/>
          </w:rPr>
          <w:t xml:space="preserve"> G</w:t>
        </w:r>
      </w:ins>
      <w:ins w:id="204" w:author="RAFAEL BENA CINEIS" w:date="2019-03-26T21:48:00Z">
        <w:r w:rsidRPr="000C34CC">
          <w:rPr>
            <w:color w:val="000000" w:themeColor="text1"/>
          </w:rPr>
          <w:t>erando consistência d</w:t>
        </w:r>
      </w:ins>
      <w:ins w:id="205" w:author="RAFAEL BENA CINEIS" w:date="2019-03-26T21:53:00Z">
        <w:r w:rsidR="002324C1">
          <w:rPr>
            <w:color w:val="000000" w:themeColor="text1"/>
          </w:rPr>
          <w:t>e</w:t>
        </w:r>
      </w:ins>
      <w:ins w:id="206" w:author="RAFAEL BENA CINEIS" w:date="2019-03-26T21:48:00Z">
        <w:r w:rsidRPr="000C34CC">
          <w:rPr>
            <w:color w:val="000000" w:themeColor="text1"/>
          </w:rPr>
          <w:t xml:space="preserve"> execução da aplicação </w:t>
        </w:r>
      </w:ins>
      <w:ins w:id="207" w:author="RAFAEL BENA CINEIS" w:date="2019-03-26T21:54:00Z">
        <w:r w:rsidR="002324C1">
          <w:rPr>
            <w:color w:val="000000" w:themeColor="text1"/>
          </w:rPr>
          <w:t xml:space="preserve">de forma </w:t>
        </w:r>
      </w:ins>
      <w:ins w:id="208" w:author="RAFAEL BENA CINEIS" w:date="2019-03-26T21:48:00Z">
        <w:r w:rsidRPr="000C34CC">
          <w:rPr>
            <w:color w:val="000000" w:themeColor="text1"/>
          </w:rPr>
          <w:t>escalável e previsível.</w:t>
        </w:r>
      </w:ins>
    </w:p>
    <w:p w14:paraId="2C2E1481" w14:textId="4A1C2AFD" w:rsidR="00B74565" w:rsidRPr="00B74565" w:rsidRDefault="00B74565" w:rsidP="00B74565">
      <w:pPr>
        <w:rPr>
          <w:ins w:id="209" w:author="Rafael Cineis" w:date="2019-03-27T22:07:00Z"/>
          <w:color w:val="000000" w:themeColor="text1"/>
        </w:rPr>
      </w:pPr>
      <w:ins w:id="210" w:author="Rafael Cineis" w:date="2019-03-27T22:07:00Z">
        <w:r w:rsidRPr="00B74565">
          <w:rPr>
            <w:color w:val="000000" w:themeColor="text1"/>
          </w:rPr>
          <w:t xml:space="preserve">Para usufruir dos benefícios dos containers, as aplicações </w:t>
        </w:r>
      </w:ins>
      <w:ins w:id="211" w:author="Rafael Cineis" w:date="2019-03-27T22:08:00Z">
        <w:r>
          <w:rPr>
            <w:color w:val="000000" w:themeColor="text1"/>
          </w:rPr>
          <w:t xml:space="preserve">precisam </w:t>
        </w:r>
      </w:ins>
      <w:ins w:id="212" w:author="Rafael Cineis" w:date="2019-03-27T22:07:00Z">
        <w:r w:rsidRPr="00B74565">
          <w:rPr>
            <w:color w:val="000000" w:themeColor="text1"/>
          </w:rPr>
          <w:t xml:space="preserve">ser desenvolvidas de forma que sejam facilmente escaláveis e </w:t>
        </w:r>
        <w:r w:rsidRPr="00B74565">
          <w:rPr>
            <w:color w:val="000000" w:themeColor="text1"/>
          </w:rPr>
          <w:t>autocontidas</w:t>
        </w:r>
        <w:r w:rsidRPr="00B74565">
          <w:rPr>
            <w:color w:val="000000" w:themeColor="text1"/>
          </w:rPr>
          <w:t xml:space="preserve">. Para tal, a arquitetura de </w:t>
        </w:r>
        <w:r w:rsidRPr="00B74565">
          <w:rPr>
            <w:color w:val="000000" w:themeColor="text1"/>
          </w:rPr>
          <w:t>micro serviços</w:t>
        </w:r>
        <w:r w:rsidRPr="00B74565">
          <w:rPr>
            <w:color w:val="000000" w:themeColor="text1"/>
          </w:rPr>
          <w:t xml:space="preserve"> normalmente é aliada ao uso de containers, provendo isolamento e escalabilidade a nível de aplicação.</w:t>
        </w:r>
      </w:ins>
    </w:p>
    <w:p w14:paraId="7ED57612" w14:textId="77777777" w:rsidR="00B74565" w:rsidRPr="00B74565" w:rsidRDefault="00B74565" w:rsidP="00B74565">
      <w:pPr>
        <w:rPr>
          <w:ins w:id="213" w:author="Rafael Cineis" w:date="2019-03-27T22:07:00Z"/>
          <w:color w:val="000000" w:themeColor="text1"/>
        </w:rPr>
      </w:pPr>
    </w:p>
    <w:p w14:paraId="7BC71D5A" w14:textId="1D6F4A77" w:rsidR="00B74565" w:rsidRPr="00B74565" w:rsidRDefault="00B74565" w:rsidP="00B74565">
      <w:pPr>
        <w:rPr>
          <w:ins w:id="214" w:author="Rafael Cineis" w:date="2019-03-27T22:07:00Z"/>
          <w:color w:val="000000" w:themeColor="text1"/>
        </w:rPr>
      </w:pPr>
      <w:ins w:id="215" w:author="Rafael Cineis" w:date="2019-03-27T22:07:00Z">
        <w:r w:rsidRPr="00B74565">
          <w:rPr>
            <w:color w:val="000000" w:themeColor="text1"/>
          </w:rPr>
          <w:lastRenderedPageBreak/>
          <w:t>O uso das tecnologias previamente descritas possibilita</w:t>
        </w:r>
        <w:r w:rsidRPr="00B74565">
          <w:rPr>
            <w:color w:val="000000" w:themeColor="text1"/>
          </w:rPr>
          <w:t xml:space="preserve"> uma melhor experiência do desenvolvedor por prover facilidade em transpor a aplicação em um ambiente de desenvolvimento para um de produção, sem complicações e com assertividade que irá se comportar da mesma forma em ambos os ambientes, garantindo segurança e escalabilidade da aplicação.</w:t>
        </w:r>
      </w:ins>
    </w:p>
    <w:p w14:paraId="1E0641FC" w14:textId="20BE121D" w:rsidR="00B74565" w:rsidRDefault="00B74565" w:rsidP="00B74565">
      <w:pPr>
        <w:rPr>
          <w:ins w:id="216" w:author="RAFAEL BENA CINEIS" w:date="2019-03-26T21:49:00Z"/>
          <w:color w:val="000000" w:themeColor="text1"/>
        </w:rPr>
      </w:pPr>
      <w:ins w:id="217" w:author="Rafael Cineis" w:date="2019-03-27T22:07:00Z">
        <w:r w:rsidRPr="00B74565">
          <w:rPr>
            <w:color w:val="000000" w:themeColor="text1"/>
          </w:rPr>
          <w:t>Por fim, é visível a grande adoção dessas tecnologias atualmente por empresas que querem alta escala e disponibilidade, de forma fácil e segura, sem sacrificar a experiência de desenvolvimento.</w:t>
        </w:r>
      </w:ins>
    </w:p>
    <w:p w14:paraId="44EF5B79" w14:textId="77777777" w:rsidR="006C4FF0" w:rsidRDefault="006C4FF0">
      <w:pPr>
        <w:rPr>
          <w:ins w:id="218" w:author="RAFAEL BENA CINEIS" w:date="2019-03-26T21:49:00Z"/>
          <w:color w:val="000000" w:themeColor="text1"/>
        </w:rPr>
      </w:pPr>
      <w:ins w:id="219" w:author="RAFAEL BENA CINEIS" w:date="2019-03-26T21:49:00Z">
        <w:r>
          <w:rPr>
            <w:color w:val="000000" w:themeColor="text1"/>
          </w:rPr>
          <w:br w:type="page"/>
        </w:r>
      </w:ins>
    </w:p>
    <w:p w14:paraId="2071E86D" w14:textId="1B846F0E" w:rsidR="00542F30" w:rsidRPr="00542F30" w:rsidDel="000C34CC" w:rsidRDefault="001941F7">
      <w:pPr>
        <w:rPr>
          <w:del w:id="220" w:author="RAFAEL BENA CINEIS" w:date="2019-03-26T21:48:00Z"/>
          <w:color w:val="000000" w:themeColor="text1"/>
        </w:rPr>
      </w:pPr>
      <w:del w:id="221" w:author="RAFAEL BENA CINEIS" w:date="2019-03-26T21:48:00Z">
        <w:r w:rsidDel="000C34CC">
          <w:rPr>
            <w:color w:val="000000" w:themeColor="text1"/>
          </w:rPr>
          <w:lastRenderedPageBreak/>
          <w:delText>t</w:delText>
        </w:r>
        <w:r w:rsidR="00542F30" w:rsidRPr="00542F30" w:rsidDel="000C34CC">
          <w:rPr>
            <w:color w:val="000000" w:themeColor="text1"/>
          </w:rPr>
          <w:delText>ecnologia utilizada melhora o fluxo de desenvolvimento</w:delText>
        </w:r>
        <w:r w:rsidDel="000C34CC">
          <w:rPr>
            <w:color w:val="000000" w:themeColor="text1"/>
          </w:rPr>
          <w:delText>,</w:delText>
        </w:r>
        <w:r w:rsidR="00542F30" w:rsidRPr="00542F30" w:rsidDel="000C34CC">
          <w:rPr>
            <w:color w:val="000000" w:themeColor="text1"/>
          </w:rPr>
          <w:delText xml:space="preserve"> criando um ambiente único onde o gerenciamento de recursos é extremamente eficiente</w:delText>
        </w:r>
        <w:r w:rsidDel="000C34CC">
          <w:rPr>
            <w:color w:val="000000" w:themeColor="text1"/>
          </w:rPr>
          <w:delText xml:space="preserve"> que permite </w:delText>
        </w:r>
        <w:r w:rsidR="00542F30" w:rsidRPr="00542F30" w:rsidDel="000C34CC">
          <w:rPr>
            <w:color w:val="000000" w:themeColor="text1"/>
          </w:rPr>
          <w:delText xml:space="preserve">o sistema </w:delText>
        </w:r>
        <w:r w:rsidDel="000C34CC">
          <w:rPr>
            <w:color w:val="000000" w:themeColor="text1"/>
          </w:rPr>
          <w:delText xml:space="preserve">ter </w:delText>
        </w:r>
        <w:r w:rsidR="00542F30" w:rsidRPr="00542F30" w:rsidDel="000C34CC">
          <w:rPr>
            <w:color w:val="000000" w:themeColor="text1"/>
          </w:rPr>
          <w:delText>uma alta disponibilidade.</w:delText>
        </w:r>
      </w:del>
    </w:p>
    <w:p w14:paraId="4CEE5AF7" w14:textId="6DD58886" w:rsidR="001941F7" w:rsidDel="000C34CC" w:rsidRDefault="001941F7">
      <w:pPr>
        <w:rPr>
          <w:del w:id="222" w:author="RAFAEL BENA CINEIS" w:date="2019-03-26T21:48:00Z"/>
          <w:color w:val="000000" w:themeColor="text1"/>
        </w:rPr>
      </w:pPr>
      <w:del w:id="223" w:author="RAFAEL BENA CINEIS" w:date="2019-03-26T21:48:00Z">
        <w:r w:rsidDel="000C34CC">
          <w:rPr>
            <w:color w:val="000000" w:themeColor="text1"/>
          </w:rPr>
          <w:delText xml:space="preserve">A possibilidade de </w:delText>
        </w:r>
        <w:r w:rsidR="00542F30" w:rsidRPr="00542F30" w:rsidDel="000C34CC">
          <w:rPr>
            <w:color w:val="000000" w:themeColor="text1"/>
          </w:rPr>
          <w:delText xml:space="preserve">dividir o sistema em </w:delText>
        </w:r>
        <w:r w:rsidDel="000C34CC">
          <w:rPr>
            <w:color w:val="000000" w:themeColor="text1"/>
          </w:rPr>
          <w:delText>serviços</w:delText>
        </w:r>
        <w:r w:rsidR="00542F30" w:rsidRPr="00542F30" w:rsidDel="000C34CC">
          <w:rPr>
            <w:color w:val="000000" w:themeColor="text1"/>
          </w:rPr>
          <w:delText xml:space="preserve"> independentes</w:delText>
        </w:r>
        <w:r w:rsidDel="000C34CC">
          <w:rPr>
            <w:color w:val="000000" w:themeColor="text1"/>
          </w:rPr>
          <w:delText xml:space="preserve"> traz uma melhor</w:delText>
        </w:r>
        <w:r w:rsidR="00542F30" w:rsidRPr="00542F30" w:rsidDel="000C34CC">
          <w:rPr>
            <w:color w:val="000000" w:themeColor="text1"/>
          </w:rPr>
          <w:delText xml:space="preserve"> </w:delText>
        </w:r>
        <w:r w:rsidDel="000C34CC">
          <w:rPr>
            <w:color w:val="000000" w:themeColor="text1"/>
          </w:rPr>
          <w:delText xml:space="preserve">estabilidade </w:delText>
        </w:r>
        <w:r w:rsidR="00542F30" w:rsidRPr="00542F30" w:rsidDel="000C34CC">
          <w:rPr>
            <w:color w:val="000000" w:themeColor="text1"/>
          </w:rPr>
          <w:delText>criando uma estrutura mais robusta</w:delText>
        </w:r>
        <w:r w:rsidDel="000C34CC">
          <w:rPr>
            <w:color w:val="000000" w:themeColor="text1"/>
          </w:rPr>
          <w:delText>,</w:delText>
        </w:r>
        <w:r w:rsidR="00542F30" w:rsidRPr="00542F30" w:rsidDel="000C34CC">
          <w:rPr>
            <w:color w:val="000000" w:themeColor="text1"/>
          </w:rPr>
          <w:delText xml:space="preserve"> diminuindo o período inativo do siste</w:delText>
        </w:r>
        <w:r w:rsidDel="000C34CC">
          <w:rPr>
            <w:color w:val="000000" w:themeColor="text1"/>
          </w:rPr>
          <w:delText>ma no evento de um erro inesperado ou manutenção.</w:delText>
        </w:r>
        <w:commentRangeEnd w:id="190"/>
        <w:r w:rsidR="00D95CFF" w:rsidDel="000C34CC">
          <w:rPr>
            <w:rStyle w:val="Refdecomentrio"/>
          </w:rPr>
          <w:commentReference w:id="190"/>
        </w:r>
      </w:del>
    </w:p>
    <w:p w14:paraId="6F248680" w14:textId="4AD665BA" w:rsidR="00B442C1" w:rsidRDefault="00097BEE">
      <w:pPr>
        <w:pStyle w:val="Ttulo1"/>
        <w:numPr>
          <w:ilvl w:val="0"/>
          <w:numId w:val="1"/>
        </w:numPr>
      </w:pPr>
      <w:del w:id="224" w:author="RAFAEL BENA CINEIS" w:date="2019-03-26T21:49:00Z">
        <w:r w:rsidDel="006C4FF0">
          <w:br w:type="page"/>
        </w:r>
      </w:del>
      <w:bookmarkStart w:id="225" w:name="_Toc3922428"/>
      <w:r>
        <w:t>Bibliografia</w:t>
      </w:r>
      <w:bookmarkEnd w:id="225"/>
    </w:p>
    <w:p w14:paraId="6748D55B" w14:textId="77777777" w:rsidR="00062A70" w:rsidRPr="00600B51" w:rsidRDefault="00062A70">
      <w:pPr>
        <w:spacing w:after="0"/>
        <w:rPr>
          <w:color w:val="222222"/>
          <w:shd w:val="clear" w:color="auto" w:fill="FFFFFF"/>
        </w:rPr>
      </w:pPr>
      <w:r w:rsidRPr="00600B51">
        <w:rPr>
          <w:color w:val="222222"/>
          <w:shd w:val="clear" w:color="auto" w:fill="FFFFFF"/>
        </w:rPr>
        <w:t>BRASIL. INSTITUTO NACIONAL DO SEGURO SOCIAL. </w:t>
      </w:r>
      <w:r w:rsidRPr="00600B51">
        <w:rPr>
          <w:rStyle w:val="Forte"/>
          <w:color w:val="222222"/>
          <w:shd w:val="clear" w:color="auto" w:fill="FFFFFF"/>
        </w:rPr>
        <w:t>Aposentadoria por Tempo de Contribuição. </w:t>
      </w:r>
      <w:r w:rsidRPr="00600B51">
        <w:rPr>
          <w:color w:val="222222"/>
          <w:shd w:val="clear" w:color="auto" w:fill="FFFFFF"/>
        </w:rPr>
        <w:t>2018. Disponível em: &lt;https://www.inss.gov.br/beneficios/aposentadoria-por-tempo-de-contribuicao/&gt;. Acesso em: 17 mar. 2019.</w:t>
      </w:r>
    </w:p>
    <w:p w14:paraId="702E03CF" w14:textId="77777777" w:rsidR="00062A70" w:rsidRPr="00600B51" w:rsidRDefault="00062A70">
      <w:pPr>
        <w:spacing w:after="0"/>
        <w:rPr>
          <w:color w:val="222222"/>
          <w:shd w:val="clear" w:color="auto" w:fill="FFFFFF"/>
        </w:rPr>
      </w:pPr>
    </w:p>
    <w:p w14:paraId="305510CA" w14:textId="66210A44" w:rsidR="00062A70" w:rsidRDefault="00062A70">
      <w:pPr>
        <w:spacing w:after="0"/>
        <w:rPr>
          <w:ins w:id="226" w:author="RAFAEL BENA CINEIS" w:date="2019-03-26T21:44:00Z"/>
          <w:color w:val="222222"/>
          <w:shd w:val="clear" w:color="auto" w:fill="FFFFFF"/>
        </w:rPr>
      </w:pPr>
      <w:r w:rsidRPr="00600B51">
        <w:rPr>
          <w:color w:val="222222"/>
          <w:shd w:val="clear" w:color="auto" w:fill="FFFFFF"/>
        </w:rPr>
        <w:t>BRASIL. TESOURO NACIONAL. </w:t>
      </w:r>
      <w:r w:rsidRPr="00600B51">
        <w:rPr>
          <w:rStyle w:val="Forte"/>
          <w:color w:val="222222"/>
          <w:shd w:val="clear" w:color="auto" w:fill="FFFFFF"/>
        </w:rPr>
        <w:t>Aplicações no Tesouro Direto atingem volume recorde de R$ 2,47 bilhões em janeiro. </w:t>
      </w:r>
      <w:r w:rsidRPr="00600B51">
        <w:rPr>
          <w:color w:val="222222"/>
          <w:shd w:val="clear" w:color="auto" w:fill="FFFFFF"/>
        </w:rPr>
        <w:t>2019. Disponível em: &lt;http://www.tesouro.fazenda.gov.br/-/aplicacoes-no-tesouro-direto-atingem-volume-recorde-de-r-2-47-bilhoes-em-janeiro&gt;. Acesso em: 18 mar. 2019.</w:t>
      </w:r>
    </w:p>
    <w:p w14:paraId="1C93B35D" w14:textId="0EC0A2A0" w:rsidR="000C34CC" w:rsidRDefault="000C34CC">
      <w:pPr>
        <w:spacing w:after="0"/>
        <w:rPr>
          <w:ins w:id="227" w:author="RAFAEL BENA CINEIS" w:date="2019-03-26T21:44:00Z"/>
          <w:color w:val="222222"/>
          <w:shd w:val="clear" w:color="auto" w:fill="FFFFFF"/>
        </w:rPr>
      </w:pPr>
    </w:p>
    <w:p w14:paraId="0F2B94CB" w14:textId="4DA0324C" w:rsidR="000C34CC" w:rsidRPr="000C34CC" w:rsidRDefault="000C34CC">
      <w:pPr>
        <w:spacing w:after="0"/>
        <w:rPr>
          <w:color w:val="0000FF"/>
          <w:u w:val="single"/>
        </w:rPr>
      </w:pPr>
      <w:ins w:id="228" w:author="RAFAEL BENA CINEIS" w:date="2019-03-26T21:44:00Z">
        <w:r>
          <w:rPr>
            <w:rFonts w:ascii="Helvetica" w:hAnsi="Helvetica" w:cs="Helvetica"/>
            <w:color w:val="222222"/>
            <w:shd w:val="clear" w:color="auto" w:fill="FFFFFF"/>
          </w:rPr>
          <w:t>JOYNER, Norman. </w:t>
        </w:r>
        <w:r>
          <w:rPr>
            <w:rStyle w:val="Forte"/>
            <w:rFonts w:ascii="Helvetica" w:hAnsi="Helvetica" w:cs="Helvetica"/>
            <w:color w:val="222222"/>
            <w:shd w:val="clear" w:color="auto" w:fill="FFFFFF"/>
          </w:rPr>
          <w:t xml:space="preserve">A </w:t>
        </w:r>
        <w:proofErr w:type="spellStart"/>
        <w:r>
          <w:rPr>
            <w:rStyle w:val="Forte"/>
            <w:rFonts w:ascii="Helvetica" w:hAnsi="Helvetica" w:cs="Helvetica"/>
            <w:color w:val="222222"/>
            <w:shd w:val="clear" w:color="auto" w:fill="FFFFFF"/>
          </w:rPr>
          <w:t>History</w:t>
        </w:r>
        <w:proofErr w:type="spellEnd"/>
        <w:r>
          <w:rPr>
            <w:rStyle w:val="Forte"/>
            <w:rFonts w:ascii="Helvetica" w:hAnsi="Helvetica" w:cs="Helvetica"/>
            <w:color w:val="222222"/>
            <w:shd w:val="clear" w:color="auto" w:fill="FFFFFF"/>
          </w:rPr>
          <w:t xml:space="preserve"> </w:t>
        </w:r>
        <w:proofErr w:type="spellStart"/>
        <w:r>
          <w:rPr>
            <w:rStyle w:val="Forte"/>
            <w:rFonts w:ascii="Helvetica" w:hAnsi="Helvetica" w:cs="Helvetica"/>
            <w:color w:val="222222"/>
            <w:shd w:val="clear" w:color="auto" w:fill="FFFFFF"/>
          </w:rPr>
          <w:t>Of</w:t>
        </w:r>
        <w:proofErr w:type="spellEnd"/>
        <w:r>
          <w:rPr>
            <w:rStyle w:val="Forte"/>
            <w:rFonts w:ascii="Helvetica" w:hAnsi="Helvetica" w:cs="Helvetica"/>
            <w:color w:val="222222"/>
            <w:shd w:val="clear" w:color="auto" w:fill="FFFFFF"/>
          </w:rPr>
          <w:t xml:space="preserve"> Container Technology. </w:t>
        </w:r>
        <w:r>
          <w:rPr>
            <w:rFonts w:ascii="Helvetica" w:hAnsi="Helvetica" w:cs="Helvetica"/>
            <w:color w:val="222222"/>
            <w:shd w:val="clear" w:color="auto" w:fill="FFFFFF"/>
          </w:rPr>
          <w:t>2016. Disponível em: &lt;https://blog.containership.io/a-history-of-container-technology/&gt;. Acesso em: 26 mar. 2019.</w:t>
        </w:r>
      </w:ins>
    </w:p>
    <w:sectPr w:rsidR="000C34CC" w:rsidRPr="000C34CC">
      <w:type w:val="continuous"/>
      <w:pgSz w:w="11907" w:h="16840"/>
      <w:pgMar w:top="1701" w:right="1134" w:bottom="1134" w:left="1701" w:header="1134"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Joao Ronaldo Del Ducca Cunha" w:date="2019-03-26T18:12:00Z" w:initials="JRDDC">
    <w:p w14:paraId="3C1A61DD" w14:textId="77777777" w:rsidR="00D95CFF" w:rsidRDefault="00D95CFF">
      <w:pPr>
        <w:pStyle w:val="Textodecomentrio"/>
      </w:pPr>
      <w:r>
        <w:rPr>
          <w:rStyle w:val="Refdecomentrio"/>
        </w:rPr>
        <w:annotationRef/>
      </w:r>
      <w:r>
        <w:t>Simplificar o resumo para conter até 15 linhas</w:t>
      </w:r>
    </w:p>
  </w:comment>
  <w:comment w:id="32" w:author="RAFAEL BENA CINEIS" w:date="2019-03-26T21:45:00Z" w:initials="RBC">
    <w:p w14:paraId="3DA6D164" w14:textId="0A116DAC" w:rsidR="000C34CC" w:rsidRDefault="000C34CC">
      <w:pPr>
        <w:pStyle w:val="Textodecomentrio"/>
      </w:pPr>
      <w:r>
        <w:rPr>
          <w:rStyle w:val="Refdecomentrio"/>
        </w:rPr>
        <w:annotationRef/>
      </w:r>
      <w:r>
        <w:t>É realmente necessário diminuir o resumo agora? Teoricamente o resumo tem que ter entre 150 a 500 palavras em um único parágrafo</w:t>
      </w:r>
    </w:p>
  </w:comment>
  <w:comment w:id="36" w:author="Joao Ronaldo Del Ducca Cunha" w:date="2019-03-26T18:13:00Z" w:initials="JRDDC">
    <w:p w14:paraId="5B29265D" w14:textId="77777777" w:rsidR="00D95CFF" w:rsidRDefault="00D95CFF">
      <w:pPr>
        <w:pStyle w:val="Textodecomentrio"/>
      </w:pPr>
      <w:r>
        <w:rPr>
          <w:rStyle w:val="Refdecomentrio"/>
        </w:rPr>
        <w:annotationRef/>
      </w:r>
      <w:r>
        <w:t>Muitas das informações deste tópico podem ser definidas no contexto e problematização. Aqui seria mais informações sobre o capítulo.</w:t>
      </w:r>
    </w:p>
  </w:comment>
  <w:comment w:id="75" w:author="Joao Ronaldo Del Ducca Cunha" w:date="2019-03-26T18:15:00Z" w:initials="JRDDC">
    <w:p w14:paraId="54B197C6" w14:textId="77777777" w:rsidR="00D95CFF" w:rsidRDefault="00D95CFF">
      <w:pPr>
        <w:pStyle w:val="Textodecomentrio"/>
      </w:pPr>
      <w:r>
        <w:rPr>
          <w:rStyle w:val="Refdecomentrio"/>
        </w:rPr>
        <w:annotationRef/>
      </w:r>
      <w:r>
        <w:t>Aqui colocar a opção para poupança e os problemas de siglas e entendimento das regras de aplicação, IR, etc.</w:t>
      </w:r>
    </w:p>
  </w:comment>
  <w:comment w:id="168" w:author="Joao Ronaldo Del Ducca Cunha" w:date="2019-03-26T18:15:00Z" w:initials="JRDDC">
    <w:p w14:paraId="3C18668A" w14:textId="77777777" w:rsidR="00D95CFF" w:rsidRDefault="00D95CFF">
      <w:pPr>
        <w:pStyle w:val="Textodecomentrio"/>
      </w:pPr>
      <w:r>
        <w:rPr>
          <w:rStyle w:val="Refdecomentrio"/>
        </w:rPr>
        <w:annotationRef/>
      </w:r>
      <w:r>
        <w:t>Aqui vocês devem especificar uma lista não ordenada de objetivos mais diretos. Pelo menos 5 objetivos para investidores.</w:t>
      </w:r>
    </w:p>
  </w:comment>
  <w:comment w:id="172" w:author="Joao Ronaldo Del Ducca Cunha" w:date="2019-03-26T18:16:00Z" w:initials="JRDDC">
    <w:p w14:paraId="0F228D49" w14:textId="77777777" w:rsidR="00D95CFF" w:rsidRDefault="00D95CFF">
      <w:pPr>
        <w:pStyle w:val="Textodecomentrio"/>
      </w:pPr>
      <w:r>
        <w:rPr>
          <w:rStyle w:val="Refdecomentrio"/>
        </w:rPr>
        <w:annotationRef/>
      </w:r>
      <w:r>
        <w:t>Este projeto irá adotar a tecnologia de containers...</w:t>
      </w:r>
    </w:p>
  </w:comment>
  <w:comment w:id="175" w:author="Joao Ronaldo Del Ducca Cunha" w:date="2019-03-26T18:16:00Z" w:initials="JRDDC">
    <w:p w14:paraId="3B92D222" w14:textId="77777777" w:rsidR="00D95CFF" w:rsidRDefault="00D95CFF">
      <w:pPr>
        <w:pStyle w:val="Textodecomentrio"/>
      </w:pPr>
      <w:r>
        <w:rPr>
          <w:rStyle w:val="Refdecomentrio"/>
        </w:rPr>
        <w:annotationRef/>
      </w:r>
      <w:r>
        <w:t>Explorar mais a tecnologia de containers, explicando como surgiu e evoluiu, como está hoje e porque está cada vez mais sendo utilizado.</w:t>
      </w:r>
    </w:p>
  </w:comment>
  <w:comment w:id="190" w:author="Joao Ronaldo Del Ducca Cunha" w:date="2019-03-26T18:17:00Z" w:initials="JRDDC">
    <w:p w14:paraId="0A942710" w14:textId="77777777" w:rsidR="00D95CFF" w:rsidRDefault="00D95CFF">
      <w:pPr>
        <w:pStyle w:val="Textodecomentrio"/>
      </w:pPr>
      <w:r>
        <w:rPr>
          <w:rStyle w:val="Refdecomentrio"/>
        </w:rPr>
        <w:annotationRef/>
      </w:r>
      <w:r>
        <w:t>A descrição está muito genérica. Precisa detalhar melhor. Explicar mais detalhadamente qual o benefício do uso de containers para desenvolvimento da solução quanto a escalabilidade, reprodutibilidade, disponibilidade e organização do produto em pequenos serviços.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A61DD" w15:done="0"/>
  <w15:commentEx w15:paraId="3DA6D164" w15:paraIdParent="3C1A61DD" w15:done="0"/>
  <w15:commentEx w15:paraId="5B29265D" w15:done="1"/>
  <w15:commentEx w15:paraId="54B197C6" w15:done="1"/>
  <w15:commentEx w15:paraId="3C18668A" w15:done="0"/>
  <w15:commentEx w15:paraId="0F228D49" w15:done="1"/>
  <w15:commentEx w15:paraId="3B92D222" w15:done="1"/>
  <w15:commentEx w15:paraId="0A94271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A61DD" w16cid:durableId="20467268"/>
  <w16cid:commentId w16cid:paraId="3DA6D164" w16cid:durableId="20467269"/>
  <w16cid:commentId w16cid:paraId="5B29265D" w16cid:durableId="2046726A"/>
  <w16cid:commentId w16cid:paraId="54B197C6" w16cid:durableId="2046726B"/>
  <w16cid:commentId w16cid:paraId="3C18668A" w16cid:durableId="2046726C"/>
  <w16cid:commentId w16cid:paraId="0F228D49" w16cid:durableId="2046726D"/>
  <w16cid:commentId w16cid:paraId="3B92D222" w16cid:durableId="2046726E"/>
  <w16cid:commentId w16cid:paraId="0A942710" w16cid:durableId="204672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D8D8" w14:textId="77777777" w:rsidR="00C136E5" w:rsidRDefault="00C136E5">
      <w:pPr>
        <w:spacing w:after="0" w:line="240" w:lineRule="auto"/>
      </w:pPr>
      <w:r>
        <w:separator/>
      </w:r>
    </w:p>
  </w:endnote>
  <w:endnote w:type="continuationSeparator" w:id="0">
    <w:p w14:paraId="49ACCF34" w14:textId="77777777" w:rsidR="00C136E5" w:rsidRDefault="00C1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E8E96" w14:textId="33474835" w:rsidR="00B442C1" w:rsidRDefault="00097BEE" w:rsidP="001370DC">
    <w:pPr>
      <w:pBdr>
        <w:top w:val="nil"/>
        <w:left w:val="nil"/>
        <w:bottom w:val="nil"/>
        <w:right w:val="nil"/>
        <w:between w:val="nil"/>
      </w:pBdr>
      <w:tabs>
        <w:tab w:val="left" w:pos="4275"/>
      </w:tabs>
      <w:spacing w:after="0"/>
      <w:jc w:val="right"/>
      <w:rPr>
        <w:color w:val="000000"/>
      </w:rPr>
    </w:pPr>
    <w:r>
      <w:rPr>
        <w:color w:val="000000"/>
        <w:sz w:val="16"/>
        <w:szCs w:val="16"/>
      </w:rPr>
      <w:tab/>
    </w:r>
    <w:r>
      <w:rPr>
        <w:color w:val="000000"/>
        <w:sz w:val="16"/>
        <w:szCs w:val="16"/>
      </w:rPr>
      <w:tab/>
    </w:r>
    <w:r>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sidR="001370DC">
      <w:rPr>
        <w:color w:val="000000"/>
        <w:sz w:val="16"/>
        <w:szCs w:val="16"/>
      </w:rPr>
      <w:tab/>
    </w:r>
    <w:r>
      <w:rPr>
        <w:color w:val="000000"/>
      </w:rPr>
      <w:fldChar w:fldCharType="begin"/>
    </w:r>
    <w:r>
      <w:rPr>
        <w:color w:val="000000"/>
      </w:rPr>
      <w:instrText>PAGE</w:instrText>
    </w:r>
    <w:r>
      <w:rPr>
        <w:color w:val="000000"/>
      </w:rPr>
      <w:fldChar w:fldCharType="separate"/>
    </w:r>
    <w:r w:rsidR="003D223C">
      <w:rPr>
        <w:noProof/>
        <w:color w:val="000000"/>
      </w:rPr>
      <w:t>13</w:t>
    </w:r>
    <w:r>
      <w:rPr>
        <w:color w:val="000000"/>
      </w:rPr>
      <w:fldChar w:fldCharType="end"/>
    </w:r>
  </w:p>
  <w:p w14:paraId="33C11438" w14:textId="77777777" w:rsidR="00B442C1" w:rsidRDefault="00B442C1">
    <w:pPr>
      <w:pBdr>
        <w:top w:val="nil"/>
        <w:left w:val="nil"/>
        <w:bottom w:val="nil"/>
        <w:right w:val="nil"/>
        <w:between w:val="nil"/>
      </w:pBdr>
      <w:tabs>
        <w:tab w:val="center" w:pos="4419"/>
        <w:tab w:val="right" w:pos="88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588E7" w14:textId="77777777" w:rsidR="00C136E5" w:rsidRDefault="00C136E5">
      <w:pPr>
        <w:spacing w:after="0" w:line="240" w:lineRule="auto"/>
      </w:pPr>
      <w:r>
        <w:separator/>
      </w:r>
    </w:p>
  </w:footnote>
  <w:footnote w:type="continuationSeparator" w:id="0">
    <w:p w14:paraId="46BDC80E" w14:textId="77777777" w:rsidR="00C136E5" w:rsidRDefault="00C13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EDF6E" w14:textId="5889F14B" w:rsidR="00B442C1" w:rsidRDefault="00097BEE">
    <w:pPr>
      <w:pBdr>
        <w:top w:val="nil"/>
        <w:left w:val="nil"/>
        <w:bottom w:val="nil"/>
        <w:right w:val="nil"/>
        <w:between w:val="nil"/>
      </w:pBdr>
      <w:tabs>
        <w:tab w:val="center" w:pos="4419"/>
        <w:tab w:val="right" w:pos="8838"/>
      </w:tabs>
      <w:spacing w:after="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D223C">
      <w:rPr>
        <w:noProof/>
        <w:color w:val="000000"/>
        <w:sz w:val="20"/>
        <w:szCs w:val="20"/>
      </w:rPr>
      <w:t>13</w:t>
    </w:r>
    <w:r>
      <w:rPr>
        <w:color w:val="000000"/>
        <w:sz w:val="20"/>
        <w:szCs w:val="20"/>
      </w:rPr>
      <w:fldChar w:fldCharType="end"/>
    </w:r>
  </w:p>
  <w:p w14:paraId="3B0E586D" w14:textId="77777777" w:rsidR="00B442C1" w:rsidRDefault="00B442C1">
    <w:pPr>
      <w:pBdr>
        <w:top w:val="nil"/>
        <w:left w:val="nil"/>
        <w:bottom w:val="nil"/>
        <w:right w:val="nil"/>
        <w:between w:val="nil"/>
      </w:pBdr>
      <w:tabs>
        <w:tab w:val="center" w:pos="4419"/>
        <w:tab w:val="right" w:pos="8838"/>
      </w:tabs>
      <w:spacing w:after="0"/>
      <w:ind w:right="360"/>
      <w:jc w:val="right"/>
      <w:rPr>
        <w:color w:val="000000"/>
        <w:sz w:val="20"/>
        <w:szCs w:val="20"/>
      </w:rPr>
    </w:pPr>
  </w:p>
  <w:p w14:paraId="306322CB" w14:textId="77777777" w:rsidR="001370DC" w:rsidRDefault="001370DC">
    <w:pPr>
      <w:pBdr>
        <w:top w:val="nil"/>
        <w:left w:val="nil"/>
        <w:bottom w:val="nil"/>
        <w:right w:val="nil"/>
        <w:between w:val="nil"/>
      </w:pBdr>
      <w:tabs>
        <w:tab w:val="center" w:pos="4419"/>
        <w:tab w:val="right" w:pos="8838"/>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F433C" w14:textId="77777777" w:rsidR="00B442C1" w:rsidRDefault="00097BEE">
    <w:pPr>
      <w:pBdr>
        <w:top w:val="nil"/>
        <w:left w:val="nil"/>
        <w:bottom w:val="nil"/>
        <w:right w:val="nil"/>
        <w:between w:val="nil"/>
      </w:pBdr>
      <w:tabs>
        <w:tab w:val="left" w:pos="1490"/>
      </w:tabs>
      <w:rPr>
        <w:color w:val="000000"/>
        <w:sz w:val="20"/>
        <w:szCs w:val="20"/>
      </w:rPr>
    </w:pPr>
    <w:r>
      <w:rPr>
        <w:color w:val="000000"/>
        <w:sz w:val="20"/>
        <w:szCs w:val="20"/>
      </w:rPr>
      <w:tab/>
    </w:r>
    <w:r>
      <w:rPr>
        <w:color w:val="000000"/>
        <w:sz w:val="20"/>
        <w:szCs w:val="20"/>
      </w:rPr>
      <w:tab/>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6BF4"/>
    <w:multiLevelType w:val="multilevel"/>
    <w:tmpl w:val="69AA405C"/>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864" w:hanging="864"/>
      </w:pPr>
      <w:rPr>
        <w:rFonts w:ascii="Times New Roman" w:eastAsia="Times New Roman" w:hAnsi="Times New Roman" w:cs="Times New Roman"/>
      </w:rPr>
    </w:lvl>
    <w:lvl w:ilvl="4">
      <w:start w:val="1"/>
      <w:numFmt w:val="decimal"/>
      <w:lvlText w:val="%1.%2.%3.%4.%5"/>
      <w:lvlJc w:val="left"/>
      <w:pPr>
        <w:ind w:left="1008" w:hanging="1008"/>
      </w:pPr>
      <w:rPr>
        <w:rFonts w:ascii="Times New Roman" w:eastAsia="Times New Roman" w:hAnsi="Times New Roman" w:cs="Times New Roman"/>
      </w:rPr>
    </w:lvl>
    <w:lvl w:ilvl="5">
      <w:start w:val="1"/>
      <w:numFmt w:val="decimal"/>
      <w:lvlText w:val="%1.%2.%3.%4.%5.%6"/>
      <w:lvlJc w:val="left"/>
      <w:pPr>
        <w:ind w:left="1152" w:hanging="1152"/>
      </w:pPr>
      <w:rPr>
        <w:rFonts w:ascii="Times New Roman" w:eastAsia="Times New Roman" w:hAnsi="Times New Roman" w:cs="Times New Roman"/>
      </w:rPr>
    </w:lvl>
    <w:lvl w:ilvl="6">
      <w:start w:val="1"/>
      <w:numFmt w:val="decimal"/>
      <w:lvlText w:val="%1.%2.%3.%4.%5.%6.%7"/>
      <w:lvlJc w:val="left"/>
      <w:pPr>
        <w:ind w:left="1296" w:hanging="1296"/>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584" w:hanging="1584"/>
      </w:pPr>
      <w:rPr>
        <w:rFonts w:ascii="Times New Roman" w:eastAsia="Times New Roman" w:hAnsi="Times New Roman" w:cs="Times New Roman"/>
      </w:rPr>
    </w:lvl>
  </w:abstractNum>
  <w:abstractNum w:abstractNumId="1" w15:restartNumberingAfterBreak="0">
    <w:nsid w:val="342C2A2D"/>
    <w:multiLevelType w:val="multilevel"/>
    <w:tmpl w:val="61149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A82812"/>
    <w:multiLevelType w:val="hybridMultilevel"/>
    <w:tmpl w:val="18304BA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Cineis">
    <w15:presenceInfo w15:providerId="Windows Live" w15:userId="5431585295a45e4b"/>
  </w15:person>
  <w15:person w15:author="Joao Ronaldo Del Ducca Cunha">
    <w15:presenceInfo w15:providerId="None" w15:userId="Joao Ronaldo Del Ducca Cunha"/>
  </w15:person>
  <w15:person w15:author="RAFAEL BENA CINEIS">
    <w15:presenceInfo w15:providerId="None" w15:userId="RAFAEL BENA CINE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2C1"/>
    <w:rsid w:val="00056BF4"/>
    <w:rsid w:val="00062A70"/>
    <w:rsid w:val="00072063"/>
    <w:rsid w:val="00097BEE"/>
    <w:rsid w:val="000C34CC"/>
    <w:rsid w:val="001370DC"/>
    <w:rsid w:val="00152A58"/>
    <w:rsid w:val="0015734E"/>
    <w:rsid w:val="001941F7"/>
    <w:rsid w:val="001C7B11"/>
    <w:rsid w:val="00220315"/>
    <w:rsid w:val="002324C1"/>
    <w:rsid w:val="00243ADE"/>
    <w:rsid w:val="00256A27"/>
    <w:rsid w:val="003A0927"/>
    <w:rsid w:val="003D223C"/>
    <w:rsid w:val="00422339"/>
    <w:rsid w:val="004A3A80"/>
    <w:rsid w:val="004E37E0"/>
    <w:rsid w:val="0052634E"/>
    <w:rsid w:val="00540F7B"/>
    <w:rsid w:val="00542F30"/>
    <w:rsid w:val="005947E1"/>
    <w:rsid w:val="00600B51"/>
    <w:rsid w:val="00612AB7"/>
    <w:rsid w:val="0062788D"/>
    <w:rsid w:val="006C4FF0"/>
    <w:rsid w:val="00724896"/>
    <w:rsid w:val="00747040"/>
    <w:rsid w:val="007F746A"/>
    <w:rsid w:val="00823C12"/>
    <w:rsid w:val="0087770F"/>
    <w:rsid w:val="008C036D"/>
    <w:rsid w:val="009B5C68"/>
    <w:rsid w:val="00A01902"/>
    <w:rsid w:val="00A33770"/>
    <w:rsid w:val="00A83E5D"/>
    <w:rsid w:val="00A853DB"/>
    <w:rsid w:val="00B442C1"/>
    <w:rsid w:val="00B44764"/>
    <w:rsid w:val="00B74565"/>
    <w:rsid w:val="00B83789"/>
    <w:rsid w:val="00BA499B"/>
    <w:rsid w:val="00C136E5"/>
    <w:rsid w:val="00C3248A"/>
    <w:rsid w:val="00C33E76"/>
    <w:rsid w:val="00C70751"/>
    <w:rsid w:val="00C746C0"/>
    <w:rsid w:val="00C873F7"/>
    <w:rsid w:val="00C90228"/>
    <w:rsid w:val="00C94936"/>
    <w:rsid w:val="00D62BC1"/>
    <w:rsid w:val="00D677A4"/>
    <w:rsid w:val="00D95CFF"/>
    <w:rsid w:val="00DD71B0"/>
    <w:rsid w:val="00E056D6"/>
    <w:rsid w:val="00E93701"/>
    <w:rsid w:val="00E93F7E"/>
    <w:rsid w:val="00EA2577"/>
    <w:rsid w:val="00EB6DF6"/>
    <w:rsid w:val="00ED4896"/>
    <w:rsid w:val="00FC65D6"/>
    <w:rsid w:val="00FF206B"/>
    <w:rsid w:val="00FF65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16C7"/>
  <w15:docId w15:val="{37C6503F-245F-0C47-9C83-7AA92439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after="600" w:line="240" w:lineRule="auto"/>
      <w:ind w:left="432" w:hanging="432"/>
      <w:outlineLvl w:val="0"/>
    </w:pPr>
    <w:rPr>
      <w:b/>
      <w:sz w:val="32"/>
      <w:szCs w:val="32"/>
    </w:rPr>
  </w:style>
  <w:style w:type="paragraph" w:styleId="Ttulo2">
    <w:name w:val="heading 2"/>
    <w:basedOn w:val="Normal"/>
    <w:next w:val="Normal"/>
    <w:uiPriority w:val="9"/>
    <w:unhideWhenUsed/>
    <w:qFormat/>
    <w:pPr>
      <w:keepNext/>
      <w:spacing w:after="480" w:line="240" w:lineRule="auto"/>
      <w:ind w:left="432" w:hanging="432"/>
      <w:outlineLvl w:val="1"/>
    </w:pPr>
    <w:rPr>
      <w:b/>
      <w:sz w:val="28"/>
      <w:szCs w:val="28"/>
    </w:rPr>
  </w:style>
  <w:style w:type="paragraph" w:styleId="Ttulo3">
    <w:name w:val="heading 3"/>
    <w:basedOn w:val="Normal"/>
    <w:next w:val="Normal"/>
    <w:uiPriority w:val="9"/>
    <w:unhideWhenUsed/>
    <w:qFormat/>
    <w:pPr>
      <w:keepNext/>
      <w:spacing w:after="600" w:line="240" w:lineRule="auto"/>
      <w:ind w:left="432" w:hanging="432"/>
      <w:outlineLvl w:val="2"/>
    </w:pPr>
    <w:rPr>
      <w:b/>
    </w:rPr>
  </w:style>
  <w:style w:type="paragraph" w:styleId="Ttulo4">
    <w:name w:val="heading 4"/>
    <w:basedOn w:val="Normal"/>
    <w:next w:val="Normal"/>
    <w:uiPriority w:val="9"/>
    <w:semiHidden/>
    <w:unhideWhenUsed/>
    <w:qFormat/>
    <w:pPr>
      <w:keepNext/>
      <w:keepLines/>
      <w:spacing w:before="200" w:after="600" w:line="240" w:lineRule="auto"/>
      <w:ind w:left="432" w:hanging="432"/>
      <w:outlineLvl w:val="3"/>
    </w:pPr>
    <w:rPr>
      <w:i/>
      <w:sz w:val="20"/>
      <w:szCs w:val="20"/>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rPr>
  </w:style>
  <w:style w:type="paragraph" w:styleId="Ttulo6">
    <w:name w:val="heading 6"/>
    <w:basedOn w:val="Normal"/>
    <w:next w:val="Normal"/>
    <w:uiPriority w:val="9"/>
    <w:semiHidden/>
    <w:unhideWhenUsed/>
    <w:qFormat/>
    <w:pPr>
      <w:keepNext/>
      <w:tabs>
        <w:tab w:val="left" w:pos="3402"/>
      </w:tabs>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2340"/>
      </w:tabs>
      <w:ind w:firstLine="709"/>
      <w:jc w:val="center"/>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C746C0"/>
    <w:pPr>
      <w:ind w:left="720"/>
      <w:contextualSpacing/>
    </w:pPr>
  </w:style>
  <w:style w:type="paragraph" w:styleId="Cabealho">
    <w:name w:val="header"/>
    <w:basedOn w:val="Normal"/>
    <w:link w:val="CabealhoChar"/>
    <w:uiPriority w:val="99"/>
    <w:unhideWhenUsed/>
    <w:rsid w:val="001370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70DC"/>
  </w:style>
  <w:style w:type="paragraph" w:styleId="Rodap">
    <w:name w:val="footer"/>
    <w:basedOn w:val="Normal"/>
    <w:link w:val="RodapChar"/>
    <w:uiPriority w:val="99"/>
    <w:unhideWhenUsed/>
    <w:rsid w:val="001370DC"/>
    <w:pPr>
      <w:tabs>
        <w:tab w:val="center" w:pos="4252"/>
        <w:tab w:val="right" w:pos="8504"/>
      </w:tabs>
      <w:spacing w:after="0" w:line="240" w:lineRule="auto"/>
    </w:pPr>
  </w:style>
  <w:style w:type="character" w:customStyle="1" w:styleId="RodapChar">
    <w:name w:val="Rodapé Char"/>
    <w:basedOn w:val="Fontepargpadro"/>
    <w:link w:val="Rodap"/>
    <w:uiPriority w:val="99"/>
    <w:rsid w:val="001370DC"/>
  </w:style>
  <w:style w:type="paragraph" w:styleId="Sumrio1">
    <w:name w:val="toc 1"/>
    <w:basedOn w:val="Normal"/>
    <w:next w:val="Normal"/>
    <w:autoRedefine/>
    <w:uiPriority w:val="39"/>
    <w:unhideWhenUsed/>
    <w:rsid w:val="00C94936"/>
    <w:pPr>
      <w:spacing w:after="100"/>
    </w:pPr>
  </w:style>
  <w:style w:type="paragraph" w:styleId="Sumrio2">
    <w:name w:val="toc 2"/>
    <w:basedOn w:val="Normal"/>
    <w:next w:val="Normal"/>
    <w:autoRedefine/>
    <w:uiPriority w:val="39"/>
    <w:unhideWhenUsed/>
    <w:rsid w:val="00C94936"/>
    <w:pPr>
      <w:spacing w:after="100"/>
      <w:ind w:left="240"/>
    </w:pPr>
  </w:style>
  <w:style w:type="paragraph" w:styleId="Sumrio3">
    <w:name w:val="toc 3"/>
    <w:basedOn w:val="Normal"/>
    <w:next w:val="Normal"/>
    <w:autoRedefine/>
    <w:uiPriority w:val="39"/>
    <w:unhideWhenUsed/>
    <w:rsid w:val="00C94936"/>
    <w:pPr>
      <w:spacing w:after="100"/>
      <w:ind w:left="480"/>
    </w:pPr>
  </w:style>
  <w:style w:type="character" w:styleId="Hyperlink">
    <w:name w:val="Hyperlink"/>
    <w:basedOn w:val="Fontepargpadro"/>
    <w:uiPriority w:val="99"/>
    <w:unhideWhenUsed/>
    <w:rsid w:val="00C94936"/>
    <w:rPr>
      <w:color w:val="0000FF" w:themeColor="hyperlink"/>
      <w:u w:val="single"/>
    </w:rPr>
  </w:style>
  <w:style w:type="character" w:styleId="Forte">
    <w:name w:val="Strong"/>
    <w:basedOn w:val="Fontepargpadro"/>
    <w:uiPriority w:val="22"/>
    <w:qFormat/>
    <w:rsid w:val="00062A70"/>
    <w:rPr>
      <w:b/>
      <w:bCs/>
    </w:rPr>
  </w:style>
  <w:style w:type="character" w:styleId="Refdecomentrio">
    <w:name w:val="annotation reference"/>
    <w:basedOn w:val="Fontepargpadro"/>
    <w:uiPriority w:val="99"/>
    <w:semiHidden/>
    <w:unhideWhenUsed/>
    <w:rsid w:val="00D95CFF"/>
    <w:rPr>
      <w:sz w:val="16"/>
      <w:szCs w:val="16"/>
    </w:rPr>
  </w:style>
  <w:style w:type="paragraph" w:styleId="Textodecomentrio">
    <w:name w:val="annotation text"/>
    <w:basedOn w:val="Normal"/>
    <w:link w:val="TextodecomentrioChar"/>
    <w:uiPriority w:val="99"/>
    <w:semiHidden/>
    <w:unhideWhenUsed/>
    <w:rsid w:val="00D95CF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5CFF"/>
    <w:rPr>
      <w:sz w:val="20"/>
      <w:szCs w:val="20"/>
    </w:rPr>
  </w:style>
  <w:style w:type="paragraph" w:styleId="Assuntodocomentrio">
    <w:name w:val="annotation subject"/>
    <w:basedOn w:val="Textodecomentrio"/>
    <w:next w:val="Textodecomentrio"/>
    <w:link w:val="AssuntodocomentrioChar"/>
    <w:uiPriority w:val="99"/>
    <w:semiHidden/>
    <w:unhideWhenUsed/>
    <w:rsid w:val="00D95CFF"/>
    <w:rPr>
      <w:b/>
      <w:bCs/>
    </w:rPr>
  </w:style>
  <w:style w:type="character" w:customStyle="1" w:styleId="AssuntodocomentrioChar">
    <w:name w:val="Assunto do comentário Char"/>
    <w:basedOn w:val="TextodecomentrioChar"/>
    <w:link w:val="Assuntodocomentrio"/>
    <w:uiPriority w:val="99"/>
    <w:semiHidden/>
    <w:rsid w:val="00D95CFF"/>
    <w:rPr>
      <w:b/>
      <w:bCs/>
      <w:sz w:val="20"/>
      <w:szCs w:val="20"/>
    </w:rPr>
  </w:style>
  <w:style w:type="paragraph" w:styleId="Textodebalo">
    <w:name w:val="Balloon Text"/>
    <w:basedOn w:val="Normal"/>
    <w:link w:val="TextodebaloChar"/>
    <w:uiPriority w:val="99"/>
    <w:semiHidden/>
    <w:unhideWhenUsed/>
    <w:rsid w:val="00D95C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5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13439">
      <w:bodyDiv w:val="1"/>
      <w:marLeft w:val="0"/>
      <w:marRight w:val="0"/>
      <w:marTop w:val="0"/>
      <w:marBottom w:val="0"/>
      <w:divBdr>
        <w:top w:val="none" w:sz="0" w:space="0" w:color="auto"/>
        <w:left w:val="none" w:sz="0" w:space="0" w:color="auto"/>
        <w:bottom w:val="none" w:sz="0" w:space="0" w:color="auto"/>
        <w:right w:val="none" w:sz="0" w:space="0" w:color="auto"/>
      </w:divBdr>
    </w:div>
    <w:div w:id="572810939">
      <w:bodyDiv w:val="1"/>
      <w:marLeft w:val="0"/>
      <w:marRight w:val="0"/>
      <w:marTop w:val="0"/>
      <w:marBottom w:val="0"/>
      <w:divBdr>
        <w:top w:val="none" w:sz="0" w:space="0" w:color="auto"/>
        <w:left w:val="none" w:sz="0" w:space="0" w:color="auto"/>
        <w:bottom w:val="none" w:sz="0" w:space="0" w:color="auto"/>
        <w:right w:val="none" w:sz="0" w:space="0" w:color="auto"/>
      </w:divBdr>
    </w:div>
    <w:div w:id="856040143">
      <w:bodyDiv w:val="1"/>
      <w:marLeft w:val="0"/>
      <w:marRight w:val="0"/>
      <w:marTop w:val="0"/>
      <w:marBottom w:val="0"/>
      <w:divBdr>
        <w:top w:val="none" w:sz="0" w:space="0" w:color="auto"/>
        <w:left w:val="none" w:sz="0" w:space="0" w:color="auto"/>
        <w:bottom w:val="none" w:sz="0" w:space="0" w:color="auto"/>
        <w:right w:val="none" w:sz="0" w:space="0" w:color="auto"/>
      </w:divBdr>
    </w:div>
    <w:div w:id="1235629591">
      <w:bodyDiv w:val="1"/>
      <w:marLeft w:val="0"/>
      <w:marRight w:val="0"/>
      <w:marTop w:val="0"/>
      <w:marBottom w:val="0"/>
      <w:divBdr>
        <w:top w:val="none" w:sz="0" w:space="0" w:color="auto"/>
        <w:left w:val="none" w:sz="0" w:space="0" w:color="auto"/>
        <w:bottom w:val="none" w:sz="0" w:space="0" w:color="auto"/>
        <w:right w:val="none" w:sz="0" w:space="0" w:color="auto"/>
      </w:divBdr>
    </w:div>
    <w:div w:id="1464614113">
      <w:bodyDiv w:val="1"/>
      <w:marLeft w:val="0"/>
      <w:marRight w:val="0"/>
      <w:marTop w:val="0"/>
      <w:marBottom w:val="0"/>
      <w:divBdr>
        <w:top w:val="none" w:sz="0" w:space="0" w:color="auto"/>
        <w:left w:val="none" w:sz="0" w:space="0" w:color="auto"/>
        <w:bottom w:val="none" w:sz="0" w:space="0" w:color="auto"/>
        <w:right w:val="none" w:sz="0" w:space="0" w:color="auto"/>
      </w:divBdr>
    </w:div>
    <w:div w:id="1513639537">
      <w:bodyDiv w:val="1"/>
      <w:marLeft w:val="0"/>
      <w:marRight w:val="0"/>
      <w:marTop w:val="0"/>
      <w:marBottom w:val="0"/>
      <w:divBdr>
        <w:top w:val="none" w:sz="0" w:space="0" w:color="auto"/>
        <w:left w:val="none" w:sz="0" w:space="0" w:color="auto"/>
        <w:bottom w:val="none" w:sz="0" w:space="0" w:color="auto"/>
        <w:right w:val="none" w:sz="0" w:space="0" w:color="auto"/>
      </w:divBdr>
    </w:div>
    <w:div w:id="1598980019">
      <w:bodyDiv w:val="1"/>
      <w:marLeft w:val="0"/>
      <w:marRight w:val="0"/>
      <w:marTop w:val="0"/>
      <w:marBottom w:val="0"/>
      <w:divBdr>
        <w:top w:val="none" w:sz="0" w:space="0" w:color="auto"/>
        <w:left w:val="none" w:sz="0" w:space="0" w:color="auto"/>
        <w:bottom w:val="none" w:sz="0" w:space="0" w:color="auto"/>
        <w:right w:val="none" w:sz="0" w:space="0" w:color="auto"/>
      </w:divBdr>
    </w:div>
    <w:div w:id="2069956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2556</Words>
  <Characters>13803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BENA CINEIS</dc:creator>
  <cp:lastModifiedBy>Rafael Cineis</cp:lastModifiedBy>
  <cp:revision>3</cp:revision>
  <dcterms:created xsi:type="dcterms:W3CDTF">2019-03-27T00:58:00Z</dcterms:created>
  <dcterms:modified xsi:type="dcterms:W3CDTF">2019-03-28T01:13:00Z</dcterms:modified>
</cp:coreProperties>
</file>